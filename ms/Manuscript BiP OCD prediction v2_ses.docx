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7C0C12" w14:textId="77777777" w:rsidR="00F2053D" w:rsidRPr="00AF6C28" w:rsidRDefault="001F7207">
      <w:pPr>
        <w:pStyle w:val="Titel"/>
        <w:spacing w:line="360" w:lineRule="auto"/>
      </w:pPr>
      <w:bookmarkStart w:id="0" w:name="_hqv3pv3f6eop" w:colFirst="0" w:colLast="0"/>
      <w:bookmarkEnd w:id="0"/>
      <w:r w:rsidRPr="00AF6C28">
        <w:rPr>
          <w:sz w:val="36"/>
          <w:szCs w:val="36"/>
        </w:rPr>
        <w:t> </w:t>
      </w:r>
      <w:r w:rsidR="00E43E69" w:rsidRPr="00AF6C28">
        <w:rPr>
          <w:sz w:val="36"/>
          <w:szCs w:val="36"/>
        </w:rPr>
        <w:t>Predict</w:t>
      </w:r>
      <w:r w:rsidR="00E43E69">
        <w:rPr>
          <w:sz w:val="36"/>
          <w:szCs w:val="36"/>
        </w:rPr>
        <w:t>ors of outcome</w:t>
      </w:r>
      <w:r w:rsidR="00E43E69" w:rsidRPr="00AF6C28">
        <w:rPr>
          <w:sz w:val="36"/>
          <w:szCs w:val="36"/>
        </w:rPr>
        <w:t xml:space="preserve"> </w:t>
      </w:r>
      <w:r w:rsidR="00E43E69">
        <w:rPr>
          <w:sz w:val="36"/>
          <w:szCs w:val="36"/>
        </w:rPr>
        <w:t>in</w:t>
      </w:r>
      <w:r w:rsidR="00E43E69" w:rsidRPr="00AF6C28">
        <w:rPr>
          <w:sz w:val="36"/>
          <w:szCs w:val="36"/>
        </w:rPr>
        <w:t xml:space="preserve"> </w:t>
      </w:r>
      <w:r w:rsidRPr="00AF6C28">
        <w:rPr>
          <w:sz w:val="36"/>
          <w:szCs w:val="36"/>
        </w:rPr>
        <w:t>Internet-delivered cognitive behavior therapy for pediatric obsessive-compulsive disorder: A multi-method approach</w:t>
      </w:r>
    </w:p>
    <w:p w14:paraId="66E7E60E" w14:textId="77777777" w:rsidR="00AF6C28" w:rsidRPr="00F750F7" w:rsidRDefault="00AF6C28" w:rsidP="00AF6C28">
      <w:pPr>
        <w:ind w:firstLine="0"/>
      </w:pPr>
      <w:commentRangeStart w:id="1"/>
      <w:r>
        <w:t>Lenhard, Fabian, MSc, Centre for Psychiatry Research, Department of Clinical Neuroscience, Karolinska Institutet; Stockholm Healthcare Services, Stockholm County Council, Stockholm, Sweden</w:t>
      </w:r>
    </w:p>
    <w:p w14:paraId="697186EB" w14:textId="77777777" w:rsidR="00AF6C28" w:rsidRPr="00E25FD4" w:rsidRDefault="00AF6C28" w:rsidP="00AF6C28">
      <w:pPr>
        <w:ind w:firstLine="0"/>
        <w:rPr>
          <w:rFonts w:ascii="Times" w:eastAsia="Times New Roman" w:hAnsi="Times" w:cs="Times New Roman"/>
          <w:sz w:val="20"/>
          <w:szCs w:val="20"/>
          <w:lang w:val="de-DE"/>
          <w:rPrChange w:id="2" w:author="Sebastian Sauer" w:date="2016-11-24T15:55:00Z">
            <w:rPr>
              <w:rFonts w:ascii="Times" w:eastAsia="Times New Roman" w:hAnsi="Times" w:cs="Times New Roman"/>
              <w:sz w:val="20"/>
              <w:szCs w:val="20"/>
            </w:rPr>
          </w:rPrChange>
        </w:rPr>
      </w:pPr>
      <w:r w:rsidRPr="00E25FD4">
        <w:rPr>
          <w:lang w:val="de-DE"/>
          <w:rPrChange w:id="3" w:author="Sebastian Sauer" w:date="2016-11-24T15:55:00Z">
            <w:rPr/>
          </w:rPrChange>
        </w:rPr>
        <w:t>Sauer, Sebastian, PhD, FOM Hochschule für Oekonomie &amp; Management, Essen, Germany</w:t>
      </w:r>
    </w:p>
    <w:p w14:paraId="4351CB6C" w14:textId="77777777" w:rsidR="00AF6C28" w:rsidRPr="00F750F7" w:rsidRDefault="00AF6C28" w:rsidP="00AF6C28">
      <w:pPr>
        <w:ind w:firstLine="0"/>
      </w:pPr>
      <w:r>
        <w:t>Andersson, Erik, PhD, Centre for Psychiatry Research, Department of Clinical Neuroscience, Karolinska Institutet, Stockholm, Sweden</w:t>
      </w:r>
    </w:p>
    <w:p w14:paraId="33F5D736" w14:textId="77777777" w:rsidR="00AF6C28" w:rsidRDefault="00AF6C28" w:rsidP="00AF6C28">
      <w:pPr>
        <w:ind w:firstLine="0"/>
      </w:pPr>
      <w:r>
        <w:t>Mataix-Cols, David, PhD, Centre for Psychiatry Research, Department of Clinical Neuroscience, Karolinska Institutet;</w:t>
      </w:r>
      <w:r w:rsidRPr="00FC55AA">
        <w:t xml:space="preserve"> </w:t>
      </w:r>
      <w:r>
        <w:t>Stockholm Healthcare Services, Stockholm County Council, Stockholm, Sweden</w:t>
      </w:r>
    </w:p>
    <w:p w14:paraId="794DF872" w14:textId="77777777" w:rsidR="00AF6C28" w:rsidRDefault="00AF6C28" w:rsidP="00AF6C28">
      <w:pPr>
        <w:ind w:firstLine="0"/>
      </w:pPr>
      <w:r>
        <w:t>Rück, Christian, PhD, Centre for Psychiatry Research, Department of Clinical Neuroscience, Karolinska Institutet;</w:t>
      </w:r>
      <w:r w:rsidRPr="00FC55AA">
        <w:t xml:space="preserve"> </w:t>
      </w:r>
      <w:r>
        <w:t>Stockholm Healthcare Services, Stockholm County Council, Stockholm, Sweden</w:t>
      </w:r>
    </w:p>
    <w:p w14:paraId="3F4138B5" w14:textId="77777777" w:rsidR="00AF6C28" w:rsidRDefault="00AF6C28" w:rsidP="00AF6C28">
      <w:pPr>
        <w:ind w:firstLine="0"/>
      </w:pPr>
      <w:r>
        <w:t>Månsson, Kristoffer, PhD, Department of Clinical Neuroscience, Karolinska Institutet, Stockholm, Sweden; Linköping University, Linköping, Sweden</w:t>
      </w:r>
    </w:p>
    <w:p w14:paraId="44294501" w14:textId="77777777" w:rsidR="00AF6C28" w:rsidRPr="00FC55AA" w:rsidRDefault="00AF6C28" w:rsidP="00AF6C28">
      <w:pPr>
        <w:ind w:firstLine="0"/>
      </w:pPr>
      <w:r>
        <w:t>Serlachius, Eva, PhD, Centre for Psychiatry Research, Department of Clinical Neuroscience, Karolinska Institutet;</w:t>
      </w:r>
      <w:r w:rsidRPr="00FC55AA">
        <w:t xml:space="preserve"> </w:t>
      </w:r>
      <w:r>
        <w:t>Stockholm Healthcare Services, Stockholm County Council, Stockholm, Sweden</w:t>
      </w:r>
      <w:commentRangeEnd w:id="1"/>
      <w:r w:rsidR="006E5B44">
        <w:rPr>
          <w:rStyle w:val="Kommentarzeichen"/>
        </w:rPr>
        <w:commentReference w:id="1"/>
      </w:r>
    </w:p>
    <w:p w14:paraId="7E491B9D" w14:textId="77777777" w:rsidR="00AF6C28" w:rsidRPr="00F750F7" w:rsidRDefault="00AF6C28" w:rsidP="00AF6C28">
      <w:pPr>
        <w:ind w:firstLine="0"/>
      </w:pPr>
      <w:bookmarkStart w:id="4" w:name="h.64goowqyt9dc" w:colFirst="0" w:colLast="0"/>
      <w:bookmarkEnd w:id="4"/>
      <w:r w:rsidRPr="00F750F7">
        <w:lastRenderedPageBreak/>
        <w:t>Corresponding author: Fabian Lenhard, Child and Adolescen</w:t>
      </w:r>
      <w:r>
        <w:t>t Psychiatry Research Centre, Gä</w:t>
      </w:r>
      <w:r w:rsidRPr="00F750F7">
        <w:t xml:space="preserve">vlegatan 22, 113 30 Stockholm, Sweden, </w:t>
      </w:r>
      <w:hyperlink r:id="rId8" w:history="1">
        <w:r w:rsidRPr="00F750F7">
          <w:t>fabian.lenhard@ki.se</w:t>
        </w:r>
      </w:hyperlink>
      <w:r w:rsidRPr="628D9ECC">
        <w:t xml:space="preserve">, </w:t>
      </w:r>
      <w:r w:rsidRPr="00F750F7">
        <w:t>tel: +46 8 514 522 12</w:t>
      </w:r>
    </w:p>
    <w:p w14:paraId="55B55796" w14:textId="77777777" w:rsidR="00AF6C28" w:rsidRDefault="00AF6C28" w:rsidP="00AF6C28">
      <w:pPr>
        <w:ind w:firstLine="0"/>
      </w:pPr>
      <w:r>
        <w:rPr>
          <w:b/>
        </w:rPr>
        <w:t xml:space="preserve">Author contribution: </w:t>
      </w:r>
    </w:p>
    <w:p w14:paraId="28EDF195" w14:textId="77777777" w:rsidR="00AF6C28" w:rsidRPr="00C33AF3" w:rsidRDefault="00AF6C28" w:rsidP="00AF6C28">
      <w:pPr>
        <w:ind w:firstLine="0"/>
      </w:pPr>
    </w:p>
    <w:p w14:paraId="4B599DAC" w14:textId="77777777" w:rsidR="00AF6C28" w:rsidRDefault="00AF6C28" w:rsidP="00AF6C28">
      <w:pPr>
        <w:ind w:firstLine="0"/>
      </w:pPr>
      <w:commentRangeStart w:id="5"/>
      <w:r w:rsidRPr="00ED702E">
        <w:rPr>
          <w:b/>
        </w:rPr>
        <w:t>Acknowledgements &amp; funding:</w:t>
      </w:r>
      <w:r>
        <w:t xml:space="preserve"> </w:t>
      </w:r>
      <w:commentRangeEnd w:id="5"/>
      <w:r w:rsidR="006E5B44">
        <w:rPr>
          <w:rStyle w:val="Kommentarzeichen"/>
        </w:rPr>
        <w:commentReference w:id="5"/>
      </w:r>
      <w:r w:rsidRPr="00ED702E">
        <w:t xml:space="preserve">This study was </w:t>
      </w:r>
      <w:r>
        <w:t>funded</w:t>
      </w:r>
      <w:r w:rsidRPr="00ED702E">
        <w:t xml:space="preserve"> by the Stockholm County Council (PPG project 20120167, 20140085), </w:t>
      </w:r>
      <w:r>
        <w:t>Swedish Research Council for Health, Working Life and Welfare</w:t>
      </w:r>
      <w:r w:rsidRPr="00ED702E">
        <w:t xml:space="preserve"> (2014-4052) and Jane &amp; Dan Olsson Foundation. </w:t>
      </w:r>
      <w:r>
        <w:t>Dr. Rück was</w:t>
      </w:r>
      <w:r w:rsidRPr="00ED702E">
        <w:t xml:space="preserve"> supported by a grant from the Swedish Research Council (K2013-61P-22168)</w:t>
      </w:r>
      <w:r>
        <w:t>.</w:t>
      </w:r>
      <w:r w:rsidRPr="00ED702E">
        <w:t xml:space="preserve"> The funders did not have any involvement in the study design, data collection, analysis and interpretation of the data, writing of the report or the decision to submit the article for publication.</w:t>
      </w:r>
    </w:p>
    <w:p w14:paraId="4802A055" w14:textId="77777777" w:rsidR="00AF6C28" w:rsidRPr="00566B71" w:rsidRDefault="00AF6C28" w:rsidP="00AF6C28">
      <w:pPr>
        <w:ind w:firstLine="0"/>
      </w:pPr>
      <w:r w:rsidRPr="00566B71">
        <w:rPr>
          <w:b/>
        </w:rPr>
        <w:t xml:space="preserve">Keywords: </w:t>
      </w:r>
      <w:r>
        <w:t>Obsessive-compulsive disorder; cognitive behavior therapy; Internet; prediction</w:t>
      </w:r>
    </w:p>
    <w:p w14:paraId="27CDB658" w14:textId="77777777" w:rsidR="00AF6C28" w:rsidRDefault="00AF6C28">
      <w:pPr>
        <w:pStyle w:val="Normal1"/>
        <w:rPr>
          <w:lang w:val="en-US"/>
        </w:rPr>
      </w:pPr>
    </w:p>
    <w:p w14:paraId="19D9232A" w14:textId="77777777" w:rsidR="00AF6C28" w:rsidRDefault="00AF6C28">
      <w:pPr>
        <w:rPr>
          <w:rFonts w:asciiTheme="minorHAnsi" w:hAnsiTheme="minorHAnsi"/>
          <w:sz w:val="22"/>
        </w:rPr>
      </w:pPr>
      <w:r>
        <w:br w:type="page"/>
      </w:r>
    </w:p>
    <w:p w14:paraId="3A26C9E4" w14:textId="77777777" w:rsidR="00F2053D" w:rsidRDefault="00AF6C28" w:rsidP="00AF6C28">
      <w:pPr>
        <w:pStyle w:val="berschrift1"/>
      </w:pPr>
      <w:r>
        <w:lastRenderedPageBreak/>
        <w:t>Abstract</w:t>
      </w:r>
    </w:p>
    <w:p w14:paraId="7D1BFC2D" w14:textId="77777777" w:rsidR="00AF6C28" w:rsidRDefault="00582401" w:rsidP="0033620A">
      <w:pPr>
        <w:ind w:firstLine="0"/>
      </w:pPr>
      <w:r>
        <w:t>Background</w:t>
      </w:r>
      <w:r>
        <w:br/>
        <w:t>Methods</w:t>
      </w:r>
      <w:r>
        <w:br/>
        <w:t>Results</w:t>
      </w:r>
      <w:r>
        <w:br/>
        <w:t>Conclusions</w:t>
      </w:r>
    </w:p>
    <w:p w14:paraId="35A64E13" w14:textId="77777777" w:rsidR="00AF6C28" w:rsidRPr="00AF6C28" w:rsidRDefault="00AF6C28" w:rsidP="00582401">
      <w:pPr>
        <w:ind w:firstLine="0"/>
      </w:pPr>
    </w:p>
    <w:p w14:paraId="480DEEF7" w14:textId="77777777" w:rsidR="00F2053D" w:rsidRPr="00AF6C28" w:rsidRDefault="001F7207">
      <w:pPr>
        <w:pStyle w:val="berschrift1"/>
      </w:pPr>
      <w:bookmarkStart w:id="6" w:name="_32zskbgtv45y" w:colFirst="0" w:colLast="0"/>
      <w:bookmarkEnd w:id="6"/>
      <w:r w:rsidRPr="00AF6C28">
        <w:t>Background</w:t>
      </w:r>
    </w:p>
    <w:p w14:paraId="59955F2F" w14:textId="77777777" w:rsidR="00F2053D" w:rsidRPr="00AF6C28" w:rsidRDefault="001F7207">
      <w:pPr>
        <w:pStyle w:val="Normal1"/>
        <w:rPr>
          <w:lang w:val="en-US"/>
        </w:rPr>
      </w:pPr>
      <w:r w:rsidRPr="00AF6C28">
        <w:rPr>
          <w:lang w:val="en-US"/>
        </w:rPr>
        <w:t>Obsessive-compulsive disorder (OCD) is characterized by recurrent, anxiety provoking thoughts and compulsive behaviors, often aimed to prevent a dreade</w:t>
      </w:r>
      <w:r w:rsidR="001B5D44">
        <w:rPr>
          <w:lang w:val="en-US"/>
        </w:rPr>
        <w:t xml:space="preserve">d event or feeling of distress </w:t>
      </w:r>
      <w:r w:rsidR="001B5D44">
        <w:rPr>
          <w:lang w:val="en-US"/>
        </w:rPr>
        <w:fldChar w:fldCharType="begin" w:fldLock="1"/>
      </w:r>
      <w:r w:rsidR="00063EE0">
        <w:rPr>
          <w:lang w:val="en-US"/>
        </w:rPr>
        <w:instrText>ADDIN CSL_CITATION { "citationItems" : [ { "id" : "ITEM-1", "itemData" : { "author" : [ { "dropping-particle" : "", "family" : "American Psychiatric Association", "given" : "", "non-dropping-particle" : "", "parse-names" : false, "suffix" : "" } ], "edition" : "5th ed", "id" : "ITEM-1", "issued" : { "date-parts" : [ [ "2013" ] ] }, "publisher" : "American Psychiatric Publishing", "publisher-place" : "Arlington, VA", "title" : "Diagnostic and statistical manual of mental disorders, DSM 5", "type" : "book" }, "uris" : [ "http://www.mendeley.com/documents/?uuid=9f7e01e6-efbd-4738-9686-15879c285cae" ] } ], "mendeley" : { "formattedCitation" : "(American Psychiatric Association, 2013)", "plainTextFormattedCitation" : "(American Psychiatric Association, 2013)", "previouslyFormattedCitation" : "(American Psychiatric Association, 2013)" }, "properties" : { "noteIndex" : 0 }, "schema" : "https://github.com/citation-style-language/schema/raw/master/csl-citation.json" }</w:instrText>
      </w:r>
      <w:r w:rsidR="001B5D44">
        <w:rPr>
          <w:lang w:val="en-US"/>
        </w:rPr>
        <w:fldChar w:fldCharType="separate"/>
      </w:r>
      <w:r w:rsidR="001B5D44" w:rsidRPr="001B5D44">
        <w:rPr>
          <w:noProof/>
          <w:lang w:val="en-US"/>
        </w:rPr>
        <w:t>(American Psychiatric Association, 2013)</w:t>
      </w:r>
      <w:r w:rsidR="001B5D44">
        <w:rPr>
          <w:lang w:val="en-US"/>
        </w:rPr>
        <w:fldChar w:fldCharType="end"/>
      </w:r>
      <w:r w:rsidRPr="00AF6C28">
        <w:rPr>
          <w:lang w:val="en-US"/>
        </w:rPr>
        <w:t>. OCD affects 1 to 2 children out of 100 (Angst et al., 2004; Valleni-Basile et al., 1994) and is commonly associated with severe impairments in academic, social and family functioning (Piacentini, Bergman, Keller, &amp; McCracken, 2003), not to mention the associated suffering of patients and family members.</w:t>
      </w:r>
    </w:p>
    <w:p w14:paraId="527165AA" w14:textId="77777777" w:rsidR="00F2053D" w:rsidRPr="00AF6C28" w:rsidRDefault="001F7207">
      <w:pPr>
        <w:pStyle w:val="Normal1"/>
        <w:rPr>
          <w:lang w:val="en-US"/>
        </w:rPr>
      </w:pPr>
      <w:r w:rsidRPr="00AF6C28">
        <w:rPr>
          <w:lang w:val="en-US"/>
        </w:rPr>
        <w:t xml:space="preserve">Cognitive behavior therapy (CBT) is recommended as the first-line treatment for pediatric OCD (Geller &amp; March, 2012; NICE, 2006; Socialstyrelsen, 2009). However only a minority of OCD sufferers get access to CBT due to treatment barriers such as geographical distances, limited resources including shortage of trained therapists (Goodwin, Koenen, Hellman, Guardino, &amp; Struening, 2002; Wahl et al., 2010). As a solution, internet-delivered CBT treatments (ICBT) have been proposed as an alternative.  </w:t>
      </w:r>
    </w:p>
    <w:p w14:paraId="6356118F" w14:textId="77777777" w:rsidR="00F2053D" w:rsidRPr="00AF6C28" w:rsidRDefault="001F7207">
      <w:pPr>
        <w:pStyle w:val="Normal1"/>
        <w:rPr>
          <w:lang w:val="en-US"/>
        </w:rPr>
      </w:pPr>
      <w:r w:rsidRPr="00AF6C28">
        <w:rPr>
          <w:lang w:val="en-US"/>
        </w:rPr>
        <w:t xml:space="preserve">In ICBT the patient works with the same content and treatment components as in traditional face-to-face CBT, the only difference being that the intervention is presented via an online platform, thus making treatment available independent of geographical distances, office hours or limited clinician resources. Clinician contact, if included in the intervention, is usually given </w:t>
      </w:r>
      <w:r w:rsidRPr="00AF6C28">
        <w:rPr>
          <w:lang w:val="en-US"/>
        </w:rPr>
        <w:lastRenderedPageBreak/>
        <w:t xml:space="preserve">via asynchronous online messages. ICBT has been shown to be effective for various mental health disorders in adults with over 100 randomized controlled trials (RCTs) and depression, anxiety and pain disorders being the most frequent targeted conditions (Hedman, Ljótsson, &amp; Lindefors, 2012). However, the child ICBT field has been lagging behind significantly. A recent review found 25 ICBT studies targeting children and adolescents, of which 19 were RCTs (Vigerland et al., n.d.), showing a field still in its infancy. Regarding childhood OCD and ICBT, two open trials </w:t>
      </w:r>
      <w:r w:rsidR="001B5D44">
        <w:rPr>
          <w:lang w:val="en-US"/>
        </w:rPr>
        <w:fldChar w:fldCharType="begin" w:fldLock="1"/>
      </w:r>
      <w:r w:rsidR="00541215">
        <w:rPr>
          <w:lang w:val="en-US"/>
        </w:rPr>
        <w:instrText>ADDIN CSL_CITATION { "citationItems" : [ { "id" : "ITEM-1", "itemData" : { "DOI" : "10.1371/journal.pone.0100773", "ISSN" : "1932-6203", "PMID" : "24949622", "abstract" : "BACKGROUND International guidelines recommend Cognitive Behavior Therapy (CBT) as the first line treatment for pediatric obsessive-compulsive disorder (OCD). However, a substantial proportion of patients do not have access to such treatment. We developed and tested the feasibility, efficacy and acceptability of a novel therapist-guided, Internet-delivered CBT (ICBT) platform for adolescents with OCD. METHODS An interactive, age-appropriate ICBT platform (\"BiP OCD\") was developed. Twenty-one adolescents (12-17 years) with a DSM-IV diagnosis of OCD and their parents were enrolled in the study. All participants received 12 weeks of ICBT with therapist support. The primary outcome measure was the Children's Yale-Brown Obsessive-Compulsive Scale (CY-BOCS). Acceptability was assessed at post-treatment. RESULTS Participants completed on average 8.29 (SD\u200a=\u200a3.0) of the 12 treatment chapters. Treatment yielded significant improvements on all clinician-, parent- and most self-administered outcome measures, with a large effect size of d\u200a=\u200a2.29 (95% CI 1.5-3.07) on the CY-BOCS. Patients continued to improve at follow-up. At 6-month follow-up, 71% were classified as responders (\u226535% decrease on the CY-BOCS) and 76% as being in remission (CY-BOCS score \u226412). Average clinician support time was less than 20 minutes per patient per week. The majority of participants felt that BiP OCD was age-appropriate and rated the treatment as good or very good. CONCLUSIONS ICBT could be efficacious, acceptable, and cost-effective for adolescents with OCD. More rigorously controlled studies are needed to further evaluate the treatment. TRIAL REGISTRATION ClinicalTrials.gov; NCT01809990.", "author" : [ { "dropping-particle" : "", "family" : "Lenhard", "given" : "Fabian", "non-dropping-particle" : "", "parse-names" : false, "suffix" : "" }, { "dropping-particle" : "", "family" : "Vigerland", "given" : "Sarah", "non-dropping-particle" : "", "parse-names" : false, "suffix" : "" }, { "dropping-particle" : "", "family" : "Andersson", "given" : "Erik", "non-dropping-particle" : "", "parse-names" : false, "suffix" : "" }, { "dropping-particle" : "", "family" : "R\u00fcck", "given" : "Christian", "non-dropping-particle" : "", "parse-names" : false, "suffix" : "" }, { "dropping-particle" : "", "family" : "Mataix-Cols", "given" : "David", "non-dropping-particle" : "", "parse-names" : false, "suffix" : "" }, { "dropping-particle" : "", "family" : "Thulin", "given" : "Ulrika", "non-dropping-particle" : "", "parse-names" : false, "suffix" : "" }, { "dropping-particle" : "", "family" : "Lj\u00f3tsson", "given" : "Brj\u00e1nn", "non-dropping-particle" : "", "parse-names" : false, "suffix" : "" }, { "dropping-particle" : "", "family" : "Serlachius", "given" : "Eva", "non-dropping-particle" : "", "parse-names" : false, "suffix" : "" } ], "container-title" : "PloS one", "id" : "ITEM-1", "issue" : "6", "issued" : { "date-parts" : [ [ "2014" ] ] }, "page" : "e100773", "title" : "Internet-delivered cognitive behavior therapy for adolescents with obsessive-compulsive disorder: an open trial.", "type" : "article-journal", "volume" : "9" }, "uris" : [ "http://www.mendeley.com/documents/?uuid=fd29f9cd-d034-31b2-af67-1d6862e9064c" ] }, { "id" : "ITEM-2", "itemData" : { "DOI" : "10.2196/mental.5363", "ISSN" : "2368-7959", "author" : [ { "dropping-particle" : "", "family" : "Rees", "given" : "Clare Samantha", "non-dropping-particle" : "", "parse-names" : false, "suffix" : "" }, { "dropping-particle" : "", "family" : "Anderson", "given" : "Rebecca Anne", "non-dropping-particle" : "", "parse-names" : false, "suffix" : "" }, { "dropping-particle" : "", "family" : "Kane", "given" : "Robert Thomas", "non-dropping-particle" : "", "parse-names" : false, "suffix" : "" }, { "dropping-particle" : "", "family" : "Finlay-Jones", "given" : "Amy Louise", "non-dropping-particle" : "", "parse-names" : false, "suffix" : "" } ], "container-title" : "JMIR Mental Health", "id" : "ITEM-2", "issue" : "3", "issued" : { "date-parts" : [ [ "2016", "7", "5" ] ] }, "page" : "e29", "title" : "Online Obsessive-Compulsive Disorder Treatment: Preliminary Results of the \u201cOCD? Not Me!\u201d Self-Guided Internet-Based Cognitive Behavioral Therapy Program for Young People", "type" : "article-journal", "volume" : "3" }, "uris" : [ "http://www.mendeley.com/documents/?uuid=e6ad53d1-93e4-3186-a571-e04aaf57fd7f" ] } ], "mendeley" : { "formattedCitation" : "(Lenhard et al., 2014b; Rees, Anderson, Kane, &amp; Finlay-Jones, 2016)", "plainTextFormattedCitation" : "(Lenhard et al., 2014b; Rees, Anderson, Kane, &amp; Finlay-Jones, 2016)", "previouslyFormattedCitation" : "(Lenhard et al., 2014b; Rees, Anderson, Kane, &amp; Finlay-Jones, 2016)" }, "properties" : { "noteIndex" : 0 }, "schema" : "https://github.com/citation-style-language/schema/raw/master/csl-citation.json" }</w:instrText>
      </w:r>
      <w:r w:rsidR="001B5D44">
        <w:rPr>
          <w:lang w:val="en-US"/>
        </w:rPr>
        <w:fldChar w:fldCharType="separate"/>
      </w:r>
      <w:r w:rsidR="003702D7" w:rsidRPr="003702D7">
        <w:rPr>
          <w:noProof/>
          <w:lang w:val="en-US"/>
        </w:rPr>
        <w:t>(Lenhard et al., 2014b; Rees, Anderson, Kane, &amp; Finlay-Jones, 2016)</w:t>
      </w:r>
      <w:r w:rsidR="001B5D44">
        <w:rPr>
          <w:lang w:val="en-US"/>
        </w:rPr>
        <w:fldChar w:fldCharType="end"/>
      </w:r>
      <w:r w:rsidR="001B5D44">
        <w:rPr>
          <w:lang w:val="en-US"/>
        </w:rPr>
        <w:t xml:space="preserve"> </w:t>
      </w:r>
      <w:r w:rsidRPr="00AF6C28">
        <w:rPr>
          <w:lang w:val="en-US"/>
        </w:rPr>
        <w:t>and a recent RCT</w:t>
      </w:r>
      <w:r w:rsidR="001B5D44">
        <w:rPr>
          <w:lang w:val="en-US"/>
        </w:rPr>
        <w:t xml:space="preserve"> </w:t>
      </w:r>
      <w:r w:rsidR="001B5D44">
        <w:rPr>
          <w:lang w:val="en-US"/>
        </w:rPr>
        <w:fldChar w:fldCharType="begin" w:fldLock="1"/>
      </w:r>
      <w:r w:rsidR="00541215">
        <w:rPr>
          <w:lang w:val="en-US"/>
        </w:rPr>
        <w:instrText>ADDIN CSL_CITATION { "citationItems" : [ { "id" : "ITEM-1", "itemData" : { "DOI" : "10.1016/j.jaac.2016.09.515", "ISSN" : "08908567", "author" : [ { "dropping-particle" : "", "family" : "Lenhard", "given" : "Fabian", "non-dropping-particle" : "", "parse-names" : false, "suffix" : "" }, { "dropping-particle" : "", "family" : "Andersson", "given" : "Erik", "non-dropping-particle" : "", "parse-names" : false, "suffix" : "" }, { "dropping-particle" : "", "family" : "Mataix-Cols", "given" : "David", "non-dropping-particle" : "", "parse-names" : false, "suffix" : "" }, { "dropping-particle" : "", "family" : "R\u00fcck", "given" : "Christian", "non-dropping-particle" : "", "parse-names" : false, "suffix" : "" }, { "dropping-particle" : "", "family" : "Vigerland", "given" : "Sarah", "non-dropping-particle" : "", "parse-names" : false, "suffix" : "" }, { "dropping-particle" : "", "family" : "H\u00f6gstr\u00f6m", "given" : "Jens", "non-dropping-particle" : "", "parse-names" : false, "suffix" : "" }, { "dropping-particle" : "", "family" : "Hillborg", "given" : "Maria", "non-dropping-particle" : "", "parse-names" : false, "suffix" : "" }, { "dropping-particle" : "", "family" : "Brander", "given" : "Gustaf", "non-dropping-particle" : "", "parse-names" : false, "suffix" : "" }, { "dropping-particle" : "", "family" : "Ljungstr\u00f6m", "given" : "Mari", "non-dropping-particle" : "", "parse-names" : false, "suffix" : "" }, { "dropping-particle" : "", "family" : "Lj\u00f3tsson", "given" : "Brj\u00e1nn", "non-dropping-particle" : "", "parse-names" : false, "suffix" : "" }, { "dropping-particle" : "", "family" : "Serlachius", "given" : "Eva", "non-dropping-particle" : "", "parse-names" : false, "suffix" : "" } ], "container-title" : "Journal of the American Academy of Child &amp; Adolescent Psychiatry", "id" : "ITEM-1", "issued" : { "date-parts" : [ [ "2016", "10" ] ] }, "title" : "Therapist-Guided, Internet-Delivered Cognitive-Behavioral Therapy for Adolescents With Obsessive-Compulsive Disorder: A Randomized Controlled Trial", "type" : "article-journal" }, "uris" : [ "http://www.mendeley.com/documents/?uuid=c92057b2-b187-4139-84a8-e0e0d7407abd" ] } ], "mendeley" : { "formattedCitation" : "(Lenhard, Andersson, et al., 2016)", "plainTextFormattedCitation" : "(Lenhard, Andersson, et al., 2016)", "previouslyFormattedCitation" : "(Lenhard, Andersson, et al., 2016)" }, "properties" : { "noteIndex" : 0 }, "schema" : "https://github.com/citation-style-language/schema/raw/master/csl-citation.json" }</w:instrText>
      </w:r>
      <w:r w:rsidR="001B5D44">
        <w:rPr>
          <w:lang w:val="en-US"/>
        </w:rPr>
        <w:fldChar w:fldCharType="separate"/>
      </w:r>
      <w:r w:rsidR="003702D7" w:rsidRPr="003702D7">
        <w:rPr>
          <w:noProof/>
          <w:lang w:val="en-US"/>
        </w:rPr>
        <w:t>(Lenhard, Andersson, et al., 2016)</w:t>
      </w:r>
      <w:r w:rsidR="001B5D44">
        <w:rPr>
          <w:lang w:val="en-US"/>
        </w:rPr>
        <w:fldChar w:fldCharType="end"/>
      </w:r>
      <w:r w:rsidRPr="00AF6C28">
        <w:rPr>
          <w:lang w:val="en-US"/>
        </w:rPr>
        <w:t xml:space="preserve"> demonstrated promising effects of ICBT for pediatric OCD, with substantial symptom reductions on primary and secondary outcomes.</w:t>
      </w:r>
      <w:r w:rsidR="00AF6C28">
        <w:rPr>
          <w:lang w:val="en-US"/>
        </w:rPr>
        <w:t xml:space="preserve"> </w:t>
      </w:r>
    </w:p>
    <w:p w14:paraId="77EC7CE1" w14:textId="07F010FA" w:rsidR="00F2053D" w:rsidRPr="00AF6C28" w:rsidRDefault="001F7207">
      <w:pPr>
        <w:pStyle w:val="Normal1"/>
        <w:rPr>
          <w:lang w:val="en-US"/>
        </w:rPr>
      </w:pPr>
      <w:r w:rsidRPr="00AF6C28">
        <w:rPr>
          <w:lang w:val="en-US"/>
        </w:rPr>
        <w:t>ICBT is clearly not expected to substitute traditional face-to-face CBT. Rather, it may be implemented as a first</w:t>
      </w:r>
      <w:r w:rsidR="003B258A">
        <w:rPr>
          <w:lang w:val="en-US"/>
        </w:rPr>
        <w:t>-line</w:t>
      </w:r>
      <w:r w:rsidRPr="00AF6C28">
        <w:rPr>
          <w:lang w:val="en-US"/>
        </w:rPr>
        <w:t>, low cost intervention in a stepped care model, freeing resources for more complex cases that crave individualized face-to-face CBT</w:t>
      </w:r>
      <w:r w:rsidR="00063EE0">
        <w:rPr>
          <w:lang w:val="en-US"/>
        </w:rPr>
        <w:t xml:space="preserve"> </w:t>
      </w:r>
      <w:r w:rsidR="00063EE0">
        <w:rPr>
          <w:lang w:val="en-US"/>
        </w:rPr>
        <w:fldChar w:fldCharType="begin" w:fldLock="1"/>
      </w:r>
      <w:r w:rsidR="00FC2EFD">
        <w:rPr>
          <w:lang w:val="en-US"/>
        </w:rPr>
        <w:instrText>ADDIN CSL_CITATION { "citationItems" : [ { "id" : "ITEM-1", "itemData" : { "abstract" : "Though there are effective psychological and drug treatments for obsessive\u2013compulsive disorder (OCD), many patients remain inadequately treated or untreated. Making effective self-treatment guidance available may increase the number of patients being helped. In this review, database and manual literature searches were performed of case studies, open and randomised controlled trials (RCTs) of bibliotherapy, self-help groups, telecare and computer-aided self-help for OCD. We found no RCTs of bibliotherapy or self-help groups for OCD. Three open studies showed the efficacy of brief exposure and ritual prevention (ERP) instructions delivered by a live therapist by phone. A vicarious ERP computer program was effective in a small open study. Fully interactive computer-aided self-help by ERP for OCD was efficacious in two open studies and a large multicentre RCT, and in a small RCT compliance and outcome with that program was enhanced by brief scheduled support from a clinician. Although more research is needed, self-help approaches have the potential to help many more patients who would otherwise remain inadequately treated or untreated. Their dissemination could save resources used by health care providers. We propose a stepped care model for the treatment of OCD.", "author" : [ { "dropping-particle" : "", "family" : "Mataix-Cols", "given" : "David", "non-dropping-particle" : "", "parse-names" : false, "suffix" : "" }, { "dropping-particle" : "", "family" : "Marks", "given" : "Isaac M.", "non-dropping-particle" : "", "parse-names" : false, "suffix" : "" } ], "container-title" : "European Psychiatry", "id" : "ITEM-1", "issue" : "2", "issued" : { "date-parts" : [ [ "2006" ] ] }, "page" : "75-80", "title" : "Self-help with minimal therapist contact for obsessive\u2013compulsive disorder: a review", "type" : "article-journal", "volume" : "21" }, "uris" : [ "http://www.mendeley.com/documents/?uuid=1e072fe8-ec38-441b-bf1a-ccd11d44b509" ] } ], "mendeley" : { "formattedCitation" : "(David Mataix-Cols &amp; Marks, 2006)", "plainTextFormattedCitation" : "(David Mataix-Cols &amp; Marks, 2006)", "previouslyFormattedCitation" : "(David Mataix-Cols &amp; Marks, 2006)" }, "properties" : { "noteIndex" : 0 }, "schema" : "https://github.com/citation-style-language/schema/raw/master/csl-citation.json" }</w:instrText>
      </w:r>
      <w:r w:rsidR="00063EE0">
        <w:rPr>
          <w:lang w:val="en-US"/>
        </w:rPr>
        <w:fldChar w:fldCharType="separate"/>
      </w:r>
      <w:r w:rsidR="00FC2EFD" w:rsidRPr="00FC2EFD">
        <w:rPr>
          <w:noProof/>
          <w:lang w:val="en-US"/>
        </w:rPr>
        <w:t>(David Mataix-Cols &amp; Marks, 2006)</w:t>
      </w:r>
      <w:r w:rsidR="00063EE0">
        <w:rPr>
          <w:lang w:val="en-US"/>
        </w:rPr>
        <w:fldChar w:fldCharType="end"/>
      </w:r>
      <w:r w:rsidRPr="00AF6C28">
        <w:rPr>
          <w:lang w:val="en-US"/>
        </w:rPr>
        <w:t xml:space="preserve">. The two above mentioned pediatric OCD trials have indicated responder rates of about 30 – 70% at the 3-month follow-up (Lenhard et al., n.d., 2014), possibly somewhat lower than face-to-face CBT, were on average 68% of patients respond (McGuire et al., 2015). Consequently, all patients are not expected to benefit from ICBT, and some might need or prefer face-to-face CBT. Yet, it remains unclear for which patients ICBT works. </w:t>
      </w:r>
    </w:p>
    <w:p w14:paraId="467FAD16" w14:textId="3D5189A6" w:rsidR="00F2053D" w:rsidRPr="00AF6C28" w:rsidRDefault="001F7207">
      <w:pPr>
        <w:pStyle w:val="Normal1"/>
        <w:rPr>
          <w:lang w:val="en-US"/>
        </w:rPr>
      </w:pPr>
      <w:r w:rsidRPr="00AF6C28">
        <w:rPr>
          <w:lang w:val="en-US"/>
        </w:rPr>
        <w:t xml:space="preserve">In other words, the identification of which subgroup of patients ICBT works for is essential in order to offer the right patients the right treatment. Currently, there are few studies that have answered that question, and to the best of our knowledge there are no studies in the child and adolescent field that have targeted the question of which patients benefit from the intervention. In absence of pediatric ICBT prediction studies, the face-to-face CBT literature could potentially indicate predictor candidates that likely will be important even in ICBT. A review from 2008 analyzed 21 pediatric OCD studies (of which six were CBT studies) </w:t>
      </w:r>
      <w:r w:rsidR="00063EE0">
        <w:rPr>
          <w:lang w:val="en-US"/>
        </w:rPr>
        <w:fldChar w:fldCharType="begin" w:fldLock="1"/>
      </w:r>
      <w:r w:rsidR="006D2423">
        <w:rPr>
          <w:lang w:val="en-US"/>
        </w:rPr>
        <w:instrText>ADDIN CSL_CITATION { "citationItems" : [ { "id" : "ITEM-1", "itemData" : { "DOI" : "10.1097/CHI.0b013e3181799ebd", "ISSN" : "1527-5418", "PMID" : "18596553", "abstract" : "OBJECTIVE: To examine predictors of treatment response in pediatric obsessive-compulsive disorder (OCD).\r\n\r\nMETHOD: A literature review of psychotherapy (i.e., cognitive-behavioral therapy) and medication studies for pediatric OCD published from 1985 to 2007 was conducted using several databases.\r\n\r\nRESULTS: The literature search produced a total of 21 studies (6 cognitive-behavioral therapy, 13 medication, and 2 combination studies) that met specific methodological criteria. Across studies, the following nine predictors were examined: child sex, child age, duration of illness/age at onset, baseline severity of obsessive-compulsive symptoms, type of obsessive-compulsive symptoms, comorbid disorders/symptoms, psychophysiological factors, neuropsychological factors, and family factors. Among all of the studies, there was little evidence that sex, age, or duration of illness (age at onset) was associated with treatment response. Baseline severity of obsessive-compulsive symptoms and family dysfunction were associated with poorer response to cognitive-behavioral therapy, whereas comorbid tics and externalizing disorders were associated with poorer response in medication-only studies.\r\n\r\nCONCLUSIONS: Overall, there are limited data on predictors of treatment response for pediatric OCD. The majority of studies are plagued with methodological limitations and post hoc approaches. Additional research is needed to better delineate the predictors of treatment response in pediatric OCD with the goal of developing individualized treatment approaches.", "author" : [ { "dropping-particle" : "", "family" : "Ginsburg", "given" : "Golda S", "non-dropping-particle" : "", "parse-names" : false, "suffix" : "" }, { "dropping-particle" : "", "family" : "Kingery", "given" : "Julie Newman", "non-dropping-particle" : "", "parse-names" : false, "suffix" : "" }, { "dropping-particle" : "", "family" : "Drake", "given" : "Kelly L", "non-dropping-particle" : "", "parse-names" : false, "suffix" : "" }, { "dropping-particle" : "", "family" : "Grados", "given" : "Marco A", "non-dropping-particle" : "", "parse-names" : false, "suffix" : "" } ], "container-title" : "Journal of the American Academy of Child and Adolescent Psychiatry", "id" : "ITEM-1", "issue" : "8", "issued" : { "date-parts" : [ [ "2008", "8" ] ] }, "page" : "868-78", "title" : "Predictors of treatment response in pediatric obsessive-compulsive disorder.", "type" : "article-journal", "volume" : "47" }, "uris" : [ "http://www.mendeley.com/documents/?uuid=3b99b8c7-b551-4b5c-9bd8-f0bb98940ece" ] } ], "mendeley" : { "formattedCitation" : "(Ginsburg, Kingery, Drake, &amp; Grados, 2008)", "plainTextFormattedCitation" : "(Ginsburg, Kingery, Drake, &amp; Grados, 2008)", "previouslyFormattedCitation" : "(Ginsburg, Kingery, Drake, &amp; Grados, 2008)" }, "properties" : { "noteIndex" : 0 }, "schema" : "https://github.com/citation-style-language/schema/raw/master/csl-citation.json" }</w:instrText>
      </w:r>
      <w:r w:rsidR="00063EE0">
        <w:rPr>
          <w:lang w:val="en-US"/>
        </w:rPr>
        <w:fldChar w:fldCharType="separate"/>
      </w:r>
      <w:r w:rsidR="00063EE0" w:rsidRPr="00063EE0">
        <w:rPr>
          <w:noProof/>
          <w:lang w:val="en-US"/>
        </w:rPr>
        <w:t>(Ginsburg, Kingery, Drake, &amp; Grados, 2008)</w:t>
      </w:r>
      <w:r w:rsidR="00063EE0">
        <w:rPr>
          <w:lang w:val="en-US"/>
        </w:rPr>
        <w:fldChar w:fldCharType="end"/>
      </w:r>
      <w:r w:rsidRPr="00AF6C28">
        <w:rPr>
          <w:lang w:val="en-US"/>
        </w:rPr>
        <w:t xml:space="preserve">. Variables that were identified as significant predictors of poorer response to CBT were baseline OCD severity and family dysfunction. </w:t>
      </w:r>
    </w:p>
    <w:p w14:paraId="2B200DD2" w14:textId="77777777" w:rsidR="00F2053D" w:rsidRPr="00AF6C28" w:rsidRDefault="001F7207">
      <w:pPr>
        <w:pStyle w:val="Normal1"/>
        <w:rPr>
          <w:lang w:val="en-US"/>
        </w:rPr>
      </w:pPr>
      <w:r w:rsidRPr="00AF6C28">
        <w:rPr>
          <w:lang w:val="en-US"/>
        </w:rPr>
        <w:lastRenderedPageBreak/>
        <w:t xml:space="preserve">Since the review of Ginsburg et al, we found six additional predictor studies. </w:t>
      </w:r>
      <w:r w:rsidRPr="00AF6C28">
        <w:rPr>
          <w:b/>
          <w:lang w:val="en-US"/>
        </w:rPr>
        <w:t>Table 1</w:t>
      </w:r>
      <w:r w:rsidRPr="00AF6C28">
        <w:rPr>
          <w:lang w:val="en-US"/>
        </w:rPr>
        <w:t xml:space="preserve"> gives an overview of the results. Studies until 2005 were included in the review of Ginsburg et al.</w:t>
      </w:r>
    </w:p>
    <w:p w14:paraId="07BEE930" w14:textId="77777777" w:rsidR="00DB2F05" w:rsidRPr="00DB2F05" w:rsidRDefault="00DB2F05" w:rsidP="00DB2F05">
      <w:pPr>
        <w:rPr>
          <w:rFonts w:asciiTheme="minorHAnsi" w:hAnsiTheme="minorHAnsi"/>
          <w:sz w:val="22"/>
        </w:rPr>
        <w:sectPr w:rsidR="00DB2F05" w:rsidRPr="00DB2F05">
          <w:pgSz w:w="11909" w:h="16834"/>
          <w:pgMar w:top="1440" w:right="1440" w:bottom="1440" w:left="1440" w:header="720" w:footer="720" w:gutter="0"/>
          <w:pgNumType w:start="1"/>
          <w:cols w:space="720"/>
        </w:sectPr>
      </w:pPr>
      <w:ins w:id="7" w:author="Fabian Lenhard" w:date="2016-11-24T09:13:00Z">
        <w:r>
          <w:br w:type="page"/>
        </w:r>
      </w:ins>
    </w:p>
    <w:p w14:paraId="42049D3F" w14:textId="77777777" w:rsidR="00F2053D" w:rsidRPr="00AF6C28" w:rsidRDefault="001F7207" w:rsidP="00DB2F05">
      <w:pPr>
        <w:pStyle w:val="Normal1"/>
        <w:spacing w:after="0"/>
        <w:ind w:left="-993" w:firstLine="0"/>
        <w:rPr>
          <w:lang w:val="en-US"/>
        </w:rPr>
      </w:pPr>
      <w:r w:rsidRPr="00AF6C28">
        <w:rPr>
          <w:i/>
          <w:lang w:val="en-US"/>
        </w:rPr>
        <w:lastRenderedPageBreak/>
        <w:t>Table 1:</w:t>
      </w:r>
      <w:r w:rsidRPr="00AF6C28">
        <w:rPr>
          <w:lang w:val="en-US"/>
        </w:rPr>
        <w:t xml:space="preserve"> Overview of </w:t>
      </w:r>
      <w:r w:rsidR="00DB2F05">
        <w:rPr>
          <w:lang w:val="en-US"/>
        </w:rPr>
        <w:t>previous</w:t>
      </w:r>
      <w:r w:rsidR="00DB2F05" w:rsidRPr="00AF6C28">
        <w:rPr>
          <w:lang w:val="en-US"/>
        </w:rPr>
        <w:t xml:space="preserve"> </w:t>
      </w:r>
      <w:r w:rsidRPr="00AF6C28">
        <w:rPr>
          <w:lang w:val="en-US"/>
        </w:rPr>
        <w:t>studies’ significant</w:t>
      </w:r>
      <w:r w:rsidR="00DB2F05">
        <w:rPr>
          <w:lang w:val="en-US"/>
        </w:rPr>
        <w:t xml:space="preserve"> (*) and non-significant (n.s.)</w:t>
      </w:r>
      <w:r w:rsidRPr="00AF6C28">
        <w:rPr>
          <w:lang w:val="en-US"/>
        </w:rPr>
        <w:t xml:space="preserve"> predictors for CBT outcome in pediatric OCD</w:t>
      </w:r>
    </w:p>
    <w:tbl>
      <w:tblPr>
        <w:tblStyle w:val="Tabellenraster"/>
        <w:tblW w:w="15046" w:type="dxa"/>
        <w:tblInd w:w="-86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254"/>
        <w:gridCol w:w="986"/>
        <w:gridCol w:w="988"/>
        <w:gridCol w:w="1129"/>
        <w:gridCol w:w="1129"/>
        <w:gridCol w:w="1129"/>
        <w:gridCol w:w="1012"/>
        <w:gridCol w:w="992"/>
        <w:gridCol w:w="992"/>
        <w:gridCol w:w="993"/>
        <w:gridCol w:w="1123"/>
        <w:gridCol w:w="1123"/>
        <w:gridCol w:w="1196"/>
      </w:tblGrid>
      <w:tr w:rsidR="00DB2F05" w:rsidRPr="0045643E" w14:paraId="6F5396DB" w14:textId="77777777" w:rsidTr="00DB2F05">
        <w:tc>
          <w:tcPr>
            <w:tcW w:w="2254" w:type="dxa"/>
            <w:tcBorders>
              <w:bottom w:val="single" w:sz="4" w:space="0" w:color="auto"/>
            </w:tcBorders>
          </w:tcPr>
          <w:p w14:paraId="46114650" w14:textId="77777777" w:rsidR="00DB2F05" w:rsidRPr="0045643E" w:rsidRDefault="00DB2F05" w:rsidP="00DB2F05">
            <w:pPr>
              <w:pStyle w:val="KeinLeerraum"/>
              <w:spacing w:after="20"/>
              <w:ind w:firstLine="0"/>
              <w:rPr>
                <w:i/>
                <w:sz w:val="18"/>
                <w:szCs w:val="18"/>
              </w:rPr>
            </w:pPr>
            <w:r w:rsidRPr="0045643E">
              <w:rPr>
                <w:i/>
                <w:sz w:val="18"/>
                <w:szCs w:val="18"/>
              </w:rPr>
              <w:t>Study</w:t>
            </w:r>
          </w:p>
        </w:tc>
        <w:tc>
          <w:tcPr>
            <w:tcW w:w="986" w:type="dxa"/>
            <w:tcBorders>
              <w:bottom w:val="single" w:sz="4" w:space="0" w:color="auto"/>
            </w:tcBorders>
          </w:tcPr>
          <w:p w14:paraId="1FC34F65" w14:textId="77777777" w:rsidR="00DB2F05" w:rsidRPr="0045643E" w:rsidRDefault="00DB2F05" w:rsidP="00DB2F05">
            <w:pPr>
              <w:pStyle w:val="KeinLeerraum"/>
              <w:spacing w:after="20"/>
              <w:ind w:firstLine="0"/>
              <w:jc w:val="center"/>
              <w:rPr>
                <w:sz w:val="18"/>
                <w:szCs w:val="18"/>
              </w:rPr>
            </w:pPr>
            <w:r w:rsidRPr="0045643E">
              <w:rPr>
                <w:sz w:val="18"/>
                <w:szCs w:val="18"/>
              </w:rPr>
              <w:t>Bolton et al., 1995</w:t>
            </w:r>
          </w:p>
        </w:tc>
        <w:tc>
          <w:tcPr>
            <w:tcW w:w="988" w:type="dxa"/>
            <w:tcBorders>
              <w:bottom w:val="single" w:sz="4" w:space="0" w:color="auto"/>
            </w:tcBorders>
          </w:tcPr>
          <w:p w14:paraId="22C9917C" w14:textId="77777777" w:rsidR="00DB2F05" w:rsidRPr="0045643E" w:rsidRDefault="00DB2F05" w:rsidP="00DB2F05">
            <w:pPr>
              <w:pStyle w:val="KeinLeerraum"/>
              <w:spacing w:after="20"/>
              <w:ind w:firstLine="0"/>
              <w:jc w:val="center"/>
              <w:rPr>
                <w:sz w:val="18"/>
                <w:szCs w:val="18"/>
              </w:rPr>
            </w:pPr>
            <w:r w:rsidRPr="0045643E">
              <w:rPr>
                <w:sz w:val="18"/>
                <w:szCs w:val="18"/>
              </w:rPr>
              <w:t>Benazon et al., 2002</w:t>
            </w:r>
          </w:p>
        </w:tc>
        <w:tc>
          <w:tcPr>
            <w:tcW w:w="1129" w:type="dxa"/>
            <w:tcBorders>
              <w:bottom w:val="single" w:sz="4" w:space="0" w:color="auto"/>
            </w:tcBorders>
          </w:tcPr>
          <w:p w14:paraId="29DF19F0" w14:textId="77777777" w:rsidR="00DB2F05" w:rsidRPr="0045643E" w:rsidRDefault="00DB2F05" w:rsidP="00DB2F05">
            <w:pPr>
              <w:pStyle w:val="KeinLeerraum"/>
              <w:spacing w:after="20"/>
              <w:ind w:firstLine="0"/>
              <w:jc w:val="center"/>
              <w:rPr>
                <w:sz w:val="18"/>
                <w:szCs w:val="18"/>
              </w:rPr>
            </w:pPr>
            <w:r w:rsidRPr="0045643E">
              <w:rPr>
                <w:sz w:val="18"/>
                <w:szCs w:val="18"/>
              </w:rPr>
              <w:t>Piacentini et al., 2002</w:t>
            </w:r>
          </w:p>
        </w:tc>
        <w:tc>
          <w:tcPr>
            <w:tcW w:w="1129" w:type="dxa"/>
            <w:tcBorders>
              <w:bottom w:val="single" w:sz="4" w:space="0" w:color="auto"/>
            </w:tcBorders>
          </w:tcPr>
          <w:p w14:paraId="6EF2E87F" w14:textId="77777777" w:rsidR="00DB2F05" w:rsidRPr="0045643E" w:rsidRDefault="00DB2F05" w:rsidP="00DB2F05">
            <w:pPr>
              <w:pStyle w:val="KeinLeerraum"/>
              <w:spacing w:after="20"/>
              <w:ind w:firstLine="0"/>
              <w:jc w:val="center"/>
              <w:rPr>
                <w:sz w:val="18"/>
                <w:szCs w:val="18"/>
              </w:rPr>
            </w:pPr>
            <w:r w:rsidRPr="0045643E">
              <w:rPr>
                <w:sz w:val="18"/>
                <w:szCs w:val="18"/>
              </w:rPr>
              <w:t>Himle et al., 2003</w:t>
            </w:r>
          </w:p>
        </w:tc>
        <w:tc>
          <w:tcPr>
            <w:tcW w:w="1129" w:type="dxa"/>
            <w:tcBorders>
              <w:bottom w:val="single" w:sz="4" w:space="0" w:color="auto"/>
            </w:tcBorders>
          </w:tcPr>
          <w:p w14:paraId="77CE47F2" w14:textId="77777777" w:rsidR="00DB2F05" w:rsidRPr="0045643E" w:rsidRDefault="00DB2F05" w:rsidP="00DB2F05">
            <w:pPr>
              <w:pStyle w:val="KeinLeerraum"/>
              <w:spacing w:after="20"/>
              <w:ind w:firstLine="0"/>
              <w:jc w:val="center"/>
              <w:rPr>
                <w:sz w:val="18"/>
                <w:szCs w:val="18"/>
              </w:rPr>
            </w:pPr>
            <w:r w:rsidRPr="0045643E">
              <w:rPr>
                <w:sz w:val="18"/>
                <w:szCs w:val="18"/>
              </w:rPr>
              <w:t>Barrett et al., 2004</w:t>
            </w:r>
          </w:p>
        </w:tc>
        <w:tc>
          <w:tcPr>
            <w:tcW w:w="1012" w:type="dxa"/>
            <w:tcBorders>
              <w:bottom w:val="single" w:sz="4" w:space="0" w:color="auto"/>
            </w:tcBorders>
          </w:tcPr>
          <w:p w14:paraId="3FAAF9D6" w14:textId="77777777" w:rsidR="00DB2F05" w:rsidRPr="0045643E" w:rsidRDefault="00DB2F05" w:rsidP="00DB2F05">
            <w:pPr>
              <w:pStyle w:val="KeinLeerraum"/>
              <w:spacing w:after="20"/>
              <w:ind w:firstLine="0"/>
              <w:jc w:val="center"/>
              <w:rPr>
                <w:sz w:val="18"/>
                <w:szCs w:val="18"/>
              </w:rPr>
            </w:pPr>
            <w:r w:rsidRPr="0045643E">
              <w:rPr>
                <w:sz w:val="18"/>
                <w:szCs w:val="18"/>
              </w:rPr>
              <w:t>Barrett et al., 2005</w:t>
            </w:r>
          </w:p>
        </w:tc>
        <w:tc>
          <w:tcPr>
            <w:tcW w:w="992" w:type="dxa"/>
            <w:tcBorders>
              <w:bottom w:val="single" w:sz="4" w:space="0" w:color="auto"/>
            </w:tcBorders>
          </w:tcPr>
          <w:p w14:paraId="1D3F6860" w14:textId="77777777" w:rsidR="00DB2F05" w:rsidRPr="0045643E" w:rsidRDefault="00DB2F05" w:rsidP="00DB2F05">
            <w:pPr>
              <w:pStyle w:val="KeinLeerraum"/>
              <w:spacing w:after="20"/>
              <w:ind w:firstLine="0"/>
              <w:jc w:val="center"/>
              <w:rPr>
                <w:sz w:val="18"/>
                <w:szCs w:val="18"/>
              </w:rPr>
            </w:pPr>
            <w:r>
              <w:rPr>
                <w:sz w:val="18"/>
                <w:szCs w:val="18"/>
              </w:rPr>
              <w:t>Storch et al., 2008</w:t>
            </w:r>
          </w:p>
        </w:tc>
        <w:tc>
          <w:tcPr>
            <w:tcW w:w="992" w:type="dxa"/>
            <w:tcBorders>
              <w:bottom w:val="single" w:sz="4" w:space="0" w:color="auto"/>
            </w:tcBorders>
          </w:tcPr>
          <w:p w14:paraId="2493F85A" w14:textId="77777777" w:rsidR="00DB2F05" w:rsidRPr="0045643E" w:rsidRDefault="00DB2F05" w:rsidP="00DB2F05">
            <w:pPr>
              <w:pStyle w:val="KeinLeerraum"/>
              <w:spacing w:after="20"/>
              <w:ind w:firstLine="0"/>
              <w:jc w:val="center"/>
              <w:rPr>
                <w:sz w:val="18"/>
                <w:szCs w:val="18"/>
              </w:rPr>
            </w:pPr>
            <w:r w:rsidRPr="0045643E">
              <w:rPr>
                <w:sz w:val="18"/>
                <w:szCs w:val="18"/>
              </w:rPr>
              <w:fldChar w:fldCharType="begin" w:fldLock="1"/>
            </w:r>
            <w:r w:rsidRPr="0045643E">
              <w:rPr>
                <w:sz w:val="18"/>
                <w:szCs w:val="18"/>
              </w:rPr>
              <w:instrText>ADDIN CSL_CITATION { "citationItems" : [ { "id" : "ITEM-1", "itemData" : { "DOI" : "10.1016/j.jaac.2010.06.013", "ISSN" : "08908567", "PMID" : "20855047", "abstract" : "OBJECTIVE: To identify predictors and moderators of outcome in the first Pediatric OCD Treatment Study (POTS I) among youth (N = 112) randomly assigned to sertraline, cognitive behavioral therapy (CBT), both sertraline and CBT (COMB), or a pill placebo.\n\nMETHOD: Potential baseline predictors and moderators were identified by literature review. The outcome measure was an adjusted week 12 predicted score for the Children's Yale Brown Obsessive Compulsive Scale (CY-BOCS). Main and interactive effects of treatment condition and each candidate predictor or moderator variable were examined using a general linear model on the adjusted predicted week 12 CY-BOCS scores.\n\nRESULTS: Youth with lower obsessive-compulsive disorder (OCD) severity, less OCD-related functional impairment, greater insight, fewer comorbid externalizing symptoms, and lower levels of family accommodation showed greater improvement across treatment conditions than their counterparts after acute POTS treatment. Those with a family history of OCD had more than a sixfold decrease in effect size in CBT monotherapy relative to their counterparts in CBT without a family history of OCD.\n\nCONCLUSIONS: Greater attention is needed to build optimized intervention strategies for more complex youth with OCD. Youth with a family history of OCD are not likely to benefit from CBT unless offered in combination with an SSRI.\n\nCLINICAL TRIALS REGISTRATION INFORMATION: Treatment of Obsessive Compulsive Disorder (OCD) in Children, http://www.clinicaltrials.gov, NCT00000384.", "author" : [ { "dropping-particle" : "", "family" : "Garcia", "given" : "Abbe Marrs", "non-dropping-particle" : "", "parse-names" : false, "suffix" : "" }, { "dropping-particle" : "", "family" : "Sapyta", "given" : "Jeffrey J.", "non-dropping-particle" : "", "parse-names" : false, "suffix" : "" }, { "dropping-particle" : "", "family" : "Moore", "given" : "Phoebe S.", "non-dropping-particle" : "", "parse-names" : false, "suffix" : "" }, { "dropping-particle" : "", "family" : "Freeman", "given" : "Jennifer B.", "non-dropping-particle" : "", "parse-names" : false, "suffix" : "" }, { "dropping-particle" : "", "family" : "Franklin", "given" : "Martin E.", "non-dropping-particle" : "", "parse-names" : false, "suffix" : "" }, { "dropping-particle" : "", "family" : "March", "given" : "John S.", "non-dropping-particle" : "", "parse-names" : false, "suffix" : "" }, { "dropping-particle" : "", "family" : "Foa", "given" : "Edna B.", "non-dropping-particle" : "", "parse-names" : false, "suffix" : "" } ], "container-title" : "Journal of the American Academy of Child &amp; Adolescent Psychiatry", "id" : "ITEM-1", "issue" : "10", "issued" : { "date-parts" : [ [ "2010", "10" ] ] }, "page" : "1024-1033", "title" : "Predictors and Moderators of Treatment Outcome in the Pediatric Obsessive Compulsive Treatment Study (POTS I)", "type" : "article-journal", "volume" : "49" }, "uris" : [ "http://www.mendeley.com/documents/?uuid=a17124b9-3842-4457-b63f-84fab3cb8608" ] } ], "mendeley" : { "formattedCitation" : "(Garcia et al., 2010)", "manualFormatting" : "Garcia et al., 2010", "plainTextFormattedCitation" : "(Garcia et al., 2010)", "previouslyFormattedCitation" : "(Garcia et al., 2010)" }, "properties" : { "noteIndex" : 0 }, "schema" : "https://github.com/citation-style-language/schema/raw/master/csl-citation.json" }</w:instrText>
            </w:r>
            <w:r w:rsidRPr="0045643E">
              <w:rPr>
                <w:sz w:val="18"/>
                <w:szCs w:val="18"/>
              </w:rPr>
              <w:fldChar w:fldCharType="separate"/>
            </w:r>
            <w:r w:rsidRPr="0045643E">
              <w:rPr>
                <w:noProof/>
                <w:sz w:val="18"/>
                <w:szCs w:val="18"/>
              </w:rPr>
              <w:t>Garcia et al., 2010</w:t>
            </w:r>
            <w:r w:rsidRPr="0045643E">
              <w:rPr>
                <w:sz w:val="18"/>
                <w:szCs w:val="18"/>
              </w:rPr>
              <w:fldChar w:fldCharType="end"/>
            </w:r>
          </w:p>
        </w:tc>
        <w:tc>
          <w:tcPr>
            <w:tcW w:w="993" w:type="dxa"/>
            <w:tcBorders>
              <w:bottom w:val="single" w:sz="4" w:space="0" w:color="auto"/>
            </w:tcBorders>
          </w:tcPr>
          <w:p w14:paraId="5BAB677D" w14:textId="77777777" w:rsidR="00DB2F05" w:rsidRPr="0045643E" w:rsidRDefault="00DB2F05" w:rsidP="00DB2F05">
            <w:pPr>
              <w:pStyle w:val="KeinLeerraum"/>
              <w:spacing w:after="20"/>
              <w:ind w:firstLine="0"/>
              <w:jc w:val="center"/>
              <w:rPr>
                <w:sz w:val="18"/>
                <w:szCs w:val="18"/>
              </w:rPr>
            </w:pPr>
            <w:r w:rsidRPr="0045643E">
              <w:rPr>
                <w:sz w:val="18"/>
                <w:szCs w:val="18"/>
              </w:rPr>
              <w:fldChar w:fldCharType="begin" w:fldLock="1"/>
            </w:r>
            <w:r w:rsidRPr="0045643E">
              <w:rPr>
                <w:sz w:val="18"/>
                <w:szCs w:val="18"/>
              </w:rPr>
              <w:instrText>ADDIN CSL_CITATION { "citationItems" : [ { "id" : "ITEM-1", "itemData" : { "DOI" : "10.1037/a0027084", "ISSN" : "1939-2117", "PMID" : "22309471", "abstract" : "OBJECTIVE: To examine family conflict, parental blame, and poor family cohesion as predictors of treatment outcome for youths receiving family-focused cognitive behavioral therapy (FCBT) for obsessive-compulsive disorder (OCD).\n\nMETHOD: We analyzed data from a sample of youths who were randomized to FCBT (n = 49; 59% male; M age = 12.43 years) as part of a larger randomized clinical trial. Youths and their families were assessed by an independent evaluator (IE) pre- and post-FCBT using a standardized battery of measures evaluating family functioning and OCD symptom severity. Family conflict and cohesion were measured via parent self-report on the Family Environment Scale (Moos &amp; Moos, 1994), and parental blame was measured using parent self-report on the Parental Attitudes and Behaviors Scale (Peris, Benazon, et al., 2008b). Symptom severity was rated by IEs using the Children's Yale-Brown Obsessive Compulsive Scale (Scahill et al., 1997).\n\nRESULTS: Families with lower levels of parental blame and family conflict and higher levels of family cohesion at baseline were more likely to have a child who responded to FCBT treatment even after adjusting for baseline symptom severity compared with families who endorsed higher levels of dysfunction prior to treatment. In analyses using both categorical and continuous outcome measures, higher levels of family dysfunction and difficulty in more domains of family functioning were associated with lower rates of treatment response. In addition, changes in family cohesion predicted response to FCBT, controlling for baseline symptom severity.\n\nCONCLUSION: Findings speak to the role of the family in treatment for childhood OCD and highlight potential targets for future family interventions.", "author" : [ { "dropping-particle" : "", "family" : "Peris", "given" : "Tara S", "non-dropping-particle" : "", "parse-names" : false, "suffix" : "" }, { "dropping-particle" : "", "family" : "Sugar", "given" : "Catherine A", "non-dropping-particle" : "", "parse-names" : false, "suffix" : "" }, { "dropping-particle" : "", "family" : "Bergman", "given" : "R Lindsey", "non-dropping-particle" : "", "parse-names" : false, "suffix" : "" }, { "dropping-particle" : "", "family" : "Chang", "given" : "Susanna", "non-dropping-particle" : "", "parse-names" : false, "suffix" : "" }, { "dropping-particle" : "", "family" : "Langley", "given" : "Audra", "non-dropping-particle" : "", "parse-names" : false, "suffix" : "" }, { "dropping-particle" : "", "family" : "Piacentini", "given" : "John", "non-dropping-particle" : "", "parse-names" : false, "suffix" : "" } ], "container-title" : "Journal of consulting and clinical psychology", "id" : "ITEM-1", "issue" : "2", "issued" : { "date-parts" : [ [ "2012", "4" ] ] }, "page" : "255-63", "title" : "Family factors predict treatment outcome for pediatric obsessive-compulsive disorder.", "type" : "article-journal", "volume" : "80" }, "uris" : [ "http://www.mendeley.com/documents/?uuid=96eeaab8-89ed-4f26-a807-2892ce28823a" ] } ], "mendeley" : { "formattedCitation" : "(Peris et al., 2012)", "manualFormatting" : "Peris et al., 2012", "plainTextFormattedCitation" : "(Peris et al., 2012)", "previouslyFormattedCitation" : "(Peris et al., 2012)" }, "properties" : { "noteIndex" : 0 }, "schema" : "https://github.com/citation-style-language/schema/raw/master/csl-citation.json" }</w:instrText>
            </w:r>
            <w:r w:rsidRPr="0045643E">
              <w:rPr>
                <w:sz w:val="18"/>
                <w:szCs w:val="18"/>
              </w:rPr>
              <w:fldChar w:fldCharType="separate"/>
            </w:r>
            <w:r w:rsidRPr="0045643E">
              <w:rPr>
                <w:noProof/>
                <w:sz w:val="18"/>
                <w:szCs w:val="18"/>
              </w:rPr>
              <w:t>Peris et al., 2012</w:t>
            </w:r>
            <w:r w:rsidRPr="0045643E">
              <w:rPr>
                <w:sz w:val="18"/>
                <w:szCs w:val="18"/>
              </w:rPr>
              <w:fldChar w:fldCharType="end"/>
            </w:r>
          </w:p>
        </w:tc>
        <w:tc>
          <w:tcPr>
            <w:tcW w:w="1123" w:type="dxa"/>
            <w:tcBorders>
              <w:bottom w:val="single" w:sz="4" w:space="0" w:color="auto"/>
            </w:tcBorders>
          </w:tcPr>
          <w:p w14:paraId="59AE1B99" w14:textId="77777777" w:rsidR="00DB2F05" w:rsidRPr="0045643E" w:rsidRDefault="00DB2F05" w:rsidP="00DB2F05">
            <w:pPr>
              <w:pStyle w:val="KeinLeerraum"/>
              <w:spacing w:after="20"/>
              <w:ind w:firstLine="0"/>
              <w:jc w:val="center"/>
              <w:rPr>
                <w:sz w:val="18"/>
                <w:szCs w:val="18"/>
              </w:rPr>
            </w:pPr>
            <w:r w:rsidRPr="0045643E">
              <w:rPr>
                <w:sz w:val="18"/>
                <w:szCs w:val="18"/>
              </w:rPr>
              <w:fldChar w:fldCharType="begin" w:fldLock="1"/>
            </w:r>
            <w:r w:rsidRPr="0045643E">
              <w:rPr>
                <w:sz w:val="18"/>
                <w:szCs w:val="18"/>
              </w:rPr>
              <w:instrText>ADDIN CSL_CITATION { "citationItems" : [ { "id" : "ITEM-1", "itemData" : { "DOI" : "10.1016/j.comppsych.2014.04.010", "ISSN" : "1532-8384", "PMID" : "24952937", "abstract" : "OBJECTIVE: This study assesses the long-term course of treatment-seeking youth with a primary diagnosis of DSM-IV OCD.\n\nMETHOD: Sixty youth and their parents completed intake interviews and annual follow-up interviews for 3 years using the youth version of the Longitudinal Interval Follow-up Evaluation (Y-LIFE) and Children's Yale-Brown Obsessive Compulsive Scale (CY-BOCS). Remission was defined as no longer meeting DSM-IV criteria for OCD for 8 weeks or more, and recurrence was defined as meeting full criteria for OCD for 4 consecutive weeks after having achieved symptom remission. Remission rates for youth were compared to rates of adults participating in the same study.\n\nRESULTS: The probability of achieving partial remission of OCD was 0.53 and the probability of achieving full remission was 0.27. Among the 24 youth participants who achieved remission, 79% stayed in remission throughout the study (mean of 88 weeks of follow-up) and 21% experienced a recurrence of symptoms. Better functioning at intake and a shorter latency to initial OCD treatment were associated with faster onset of remission (P&lt;.001).\n\nCONCLUSIONS: Remission is more likely among youth versus adults with OCD. Treatment early in the course of illness and before substantial impact on functioning predicted a better course.", "author" : [ { "dropping-particle" : "", "family" : "Mancebo", "given" : "Maria C", "non-dropping-particle" : "", "parse-names" : false, "suffix" : "" }, { "dropping-particle" : "", "family" : "Boisseau", "given" : "Christina L", "non-dropping-particle" : "", "parse-names" : false, "suffix" : "" }, { "dropping-particle" : "", "family" : "Garnaat", "given" : "Sarah L", "non-dropping-particle" : "", "parse-names" : false, "suffix" : "" }, { "dropping-particle" : "", "family" : "Eisen", "given" : "Jane L", "non-dropping-particle" : "", "parse-names" : false, "suffix" : "" }, { "dropping-particle" : "", "family" : "Greenberg", "given" : "Benjamin D", "non-dropping-particle" : "", "parse-names" : false, "suffix" : "" }, { "dropping-particle" : "", "family" : "Sibrava", "given" : "Nicholas J", "non-dropping-particle" : "", "parse-names" : false, "suffix" : "" }, { "dropping-particle" : "", "family" : "Stout", "given" : "Robert L", "non-dropping-particle" : "", "parse-names" : false, "suffix" : "" }, { "dropping-particle" : "", "family" : "Rasmussen", "given" : "Steven A", "non-dropping-particle" : "", "parse-names" : false, "suffix" : "" } ], "container-title" : "Comprehensive psychiatry", "id" : "ITEM-1", "issue" : "7", "issued" : { "date-parts" : [ [ "2014", "10" ] ] }, "page" : "1498-504", "title" : "Long-term course of pediatric obsessive-compulsive disorder: 3 years of prospective follow-up.", "type" : "article-journal", "volume" : "55" }, "uris" : [ "http://www.mendeley.com/documents/?uuid=0c933f8c-e5e0-4c59-aa28-deb4079334a4" ] } ], "mendeley" : { "formattedCitation" : "(Mancebo et al., 2014)", "manualFormatting" : "Mancebo et al., 2014", "plainTextFormattedCitation" : "(Mancebo et al., 2014)", "previouslyFormattedCitation" : "(Mancebo et al., 2014)" }, "properties" : { "noteIndex" : 0 }, "schema" : "https://github.com/citation-style-language/schema/raw/master/csl-citation.json" }</w:instrText>
            </w:r>
            <w:r w:rsidRPr="0045643E">
              <w:rPr>
                <w:sz w:val="18"/>
                <w:szCs w:val="18"/>
              </w:rPr>
              <w:fldChar w:fldCharType="separate"/>
            </w:r>
            <w:r w:rsidRPr="0045643E">
              <w:rPr>
                <w:noProof/>
                <w:sz w:val="18"/>
                <w:szCs w:val="18"/>
              </w:rPr>
              <w:t>Mancebo et al., 2014</w:t>
            </w:r>
            <w:r w:rsidRPr="0045643E">
              <w:rPr>
                <w:sz w:val="18"/>
                <w:szCs w:val="18"/>
              </w:rPr>
              <w:fldChar w:fldCharType="end"/>
            </w:r>
            <w:r w:rsidRPr="0045643E">
              <w:rPr>
                <w:sz w:val="18"/>
                <w:szCs w:val="18"/>
              </w:rPr>
              <w:t xml:space="preserve"> (longtime follow-up)</w:t>
            </w:r>
          </w:p>
        </w:tc>
        <w:tc>
          <w:tcPr>
            <w:tcW w:w="1123" w:type="dxa"/>
            <w:tcBorders>
              <w:bottom w:val="single" w:sz="4" w:space="0" w:color="auto"/>
            </w:tcBorders>
          </w:tcPr>
          <w:p w14:paraId="076599B9" w14:textId="77777777" w:rsidR="00DB2F05" w:rsidRPr="0045643E" w:rsidRDefault="00DB2F05" w:rsidP="00DB2F05">
            <w:pPr>
              <w:pStyle w:val="KeinLeerraum"/>
              <w:spacing w:after="20"/>
              <w:ind w:firstLine="0"/>
              <w:jc w:val="center"/>
              <w:rPr>
                <w:sz w:val="18"/>
                <w:szCs w:val="18"/>
              </w:rPr>
            </w:pPr>
            <w:r w:rsidRPr="0045643E">
              <w:rPr>
                <w:sz w:val="18"/>
                <w:szCs w:val="18"/>
              </w:rPr>
              <w:fldChar w:fldCharType="begin" w:fldLock="1"/>
            </w:r>
            <w:r w:rsidRPr="0045643E">
              <w:rPr>
                <w:sz w:val="18"/>
                <w:szCs w:val="18"/>
              </w:rPr>
              <w:instrText>ADDIN CSL_CITATION { "citationItems" : [ { "id" : "ITEM-1", "itemData" : { "DOI" : "10.1016/j.psychres.2014.08.002", "ISSN" : "1872-7123", "PMID" : "25193378", "abstract" : "Intensive outpatient treatments for pediatric obsessive-compulsive disorder (OCD) have demonstrated efficacy for treating youth with OCD and may be especially useful for youth with severe symptomology and/or those who are partial- or non-responders to other forms of intervention. However, participation in these treatments can present challenges for youth and their families, and it is unclear if intensive treatments are more appropriate for certain individuals than others. Identification of potential predictors of treatment response and viability of intensive treatment at an individual level may aid families in their decision to participate in intensive cognitive-behavioral therapy (CBT). The present study aimed to examine the effects of three categories of predictors (demographics, OCD symptom characteristics, and comorbidity) on key target outcomes (post-treatment symptom severity, remission, and treatment response). Participants included 78 youth with a primary diagnosis of OCD who received 14 sessions of family based intensive CBT treatment over 3 weeks. Of the entire sample, 88.5% were classified as treatment responders, with 62.8% of the sample achieving clinical remission. Results identified three significant predictor variables (i.e., symptom severity, family accommodation, and gender) for post-treatment symptom severity and remission status within the context of the examined predictive models. No variables were identified as predictive of treatment response, and comorbidity was not identified as a predictor variable for any treatment outcome.", "author" : [ { "dropping-particle" : "", "family" : "Rudy", "given" : "Brittany M", "non-dropping-particle" : "", "parse-names" : false, "suffix" : "" }, { "dropping-particle" : "", "family" : "Lewin", "given" : "Adam B", "non-dropping-particle" : "", "parse-names" : false, "suffix" : "" }, { "dropping-particle" : "", "family" : "Geffken", "given" : "Gary R", "non-dropping-particle" : "", "parse-names" : false, "suffix" : "" }, { "dropping-particle" : "", "family" : "Murphy", "given" : "Tanya K", "non-dropping-particle" : "", "parse-names" : false, "suffix" : "" }, { "dropping-particle" : "", "family" : "Storch", "given" : "Eric A", "non-dropping-particle" : "", "parse-names" : false, "suffix" : "" } ], "container-title" : "Psychiatry research", "id" : "ITEM-1", "issue" : "1-2", "issued" : { "date-parts" : [ [ "2014", "12", "15" ] ] }, "page" : "433-40", "title" : "Predictors of treatment response to intensive cognitive-behavioral therapy for pediatric obsessive-compulsive disorder.", "type" : "article-journal", "volume" : "220" }, "uris" : [ "http://www.mendeley.com/documents/?uuid=f13b0cd8-e4c0-4614-9d33-4472b577d456" ] } ], "mendeley" : { "formattedCitation" : "(Rudy, Lewin, Geffken, Murphy, &amp; Storch, 2014)", "manualFormatting" : "Rudy et al., 2014", "plainTextFormattedCitation" : "(Rudy, Lewin, Geffken, Murphy, &amp; Storch, 2014)", "previouslyFormattedCitation" : "(Rudy, Lewin, Geffken, Murphy, &amp; Storch, 2014)" }, "properties" : { "noteIndex" : 0 }, "schema" : "https://github.com/citation-style-language/schema/raw/master/csl-citation.json" }</w:instrText>
            </w:r>
            <w:r w:rsidRPr="0045643E">
              <w:rPr>
                <w:sz w:val="18"/>
                <w:szCs w:val="18"/>
              </w:rPr>
              <w:fldChar w:fldCharType="separate"/>
            </w:r>
            <w:r w:rsidRPr="0045643E">
              <w:rPr>
                <w:noProof/>
                <w:sz w:val="18"/>
                <w:szCs w:val="18"/>
              </w:rPr>
              <w:t>Rudy et al., 2014</w:t>
            </w:r>
            <w:r w:rsidRPr="0045643E">
              <w:rPr>
                <w:sz w:val="18"/>
                <w:szCs w:val="18"/>
              </w:rPr>
              <w:fldChar w:fldCharType="end"/>
            </w:r>
          </w:p>
        </w:tc>
        <w:tc>
          <w:tcPr>
            <w:tcW w:w="1196" w:type="dxa"/>
            <w:tcBorders>
              <w:bottom w:val="single" w:sz="4" w:space="0" w:color="auto"/>
            </w:tcBorders>
          </w:tcPr>
          <w:p w14:paraId="5FC6F937" w14:textId="77777777" w:rsidR="00DB2F05" w:rsidRPr="0045643E" w:rsidRDefault="00DB2F05" w:rsidP="00DB2F05">
            <w:pPr>
              <w:pStyle w:val="KeinLeerraum"/>
              <w:spacing w:after="20"/>
              <w:ind w:firstLine="0"/>
              <w:jc w:val="center"/>
              <w:rPr>
                <w:sz w:val="18"/>
                <w:szCs w:val="18"/>
              </w:rPr>
            </w:pPr>
            <w:r w:rsidRPr="0045643E">
              <w:rPr>
                <w:sz w:val="18"/>
                <w:szCs w:val="18"/>
              </w:rPr>
              <w:fldChar w:fldCharType="begin" w:fldLock="1"/>
            </w:r>
            <w:r w:rsidRPr="0045643E">
              <w:rPr>
                <w:sz w:val="18"/>
                <w:szCs w:val="18"/>
              </w:rPr>
              <w:instrText>ADDIN CSL_CITATION { "citationItems" : [ { "id" : "ITEM-1", "itemData" : { "DOI" : "10.1016/j.jaac.2014.12.007", "ISSN" : "08908567", "abstract" : "OBJECTIVE\nTo identify predictors of treatment response in\u00a0a large sample of pediatric participants with obsessive-compulsive disorder (OCD). The Nordic Long-term Obsessive compulsive disorder (OCD) Treatment Study (NordLOTS) included 269 children and adolescents, 7 to\u00a017 years of age, with a DSM-IV diagnosis of OCD. Outcomes were evaluated after 14 weekly sessions of exposure-based cognitive-behavioral therapy (CBT). \n\nMETHOD\nThe association of 20 potential predictors, identified by literature review, along with their outcomes, was evaluated using the Children\u2019s Yale\u2013Brown Obsessive-Compulsive Scale (CY-BOCS) posttreatment. A CY-BOCS total score of\u00a0\u226415 was the primary outcome measure. \n\nRESULTS\nThe univariate analyses showed that children and adolescents who were older had more severe OCD, greater functional impairment, higher rates of internalizing and externalizing symptoms, and higher levels of anxiety and depression symptoms before treatment had significantly poorer outcomes after 14 weeks of treatment. However, only age was a significant predictor in the multivariate model. \n\nCONCLUSION\nIn the multivariate analysis, only age predicted better treatment outcome. Using univariate analysis, a variety of predictors of poorer treatment outcome after CBT was identified. The high impact of comorbid symptoms on outcome in pediatric OCD suggests that treatment should address comorbidity issues. The lack of\u00a0a\u00a0family predictor may be related to high family involvement in this study. Future research strategies should focus on optimizing intervention in the presence of these characteristics to achieve greater benefits for patients with OCD. Clinical trial registration information\u2014Nordic Long-term Obsessive compulsive disorder (OCD) Treatment Study; www.controlled-trials.com; ISRCTN66385119.", "author" : [ { "dropping-particle" : "", "family" : "Torp", "given" : "Nor Christian", "non-dropping-particle" : "", "parse-names" : false, "suffix" : "" }, { "dropping-particle" : "", "family" : "Dahl", "given" : "Kitty", "non-dropping-particle" : "", "parse-names" : false, "suffix" : "" }, { "dropping-particle" : "", "family" : "Skarphedinsson", "given" : "Gudmundur", "non-dropping-particle" : "", "parse-names" : false, "suffix" : "" }, { "dropping-particle" : "", "family" : "Compton", "given" : "Scott", "non-dropping-particle" : "", "parse-names" : false, "suffix" : "" }, { "dropping-particle" : "", "family" : "Thomsen", "given" : "Per Hove", "non-dropping-particle" : "", "parse-names" : false, "suffix" : "" }, { "dropping-particle" : "", "family" : "Weidle", "given" : "Bernhard", "non-dropping-particle" : "", "parse-names" : false, "suffix" : "" }, { "dropping-particle" : "", "family" : "Hybel", "given" : "Katja", "non-dropping-particle" : "", "parse-names" : false, "suffix" : "" }, { "dropping-particle" : "", "family" : "Valderhaug", "given" : "Robert", "non-dropping-particle" : "", "parse-names" : false, "suffix" : "" }, { "dropping-particle" : "", "family" : "Melin", "given" : "Karin", "non-dropping-particle" : "", "parse-names" : false, "suffix" : "" }, { "dropping-particle" : "", "family" : "Nissen", "given" : "Judit Becker", "non-dropping-particle" : "", "parse-names" : false, "suffix" : "" }, { "dropping-particle" : "", "family" : "Ivarsson", "given" : "Tord", "non-dropping-particle" : "", "parse-names" : false, "suffix" : "" } ], "container-title" : "Journal of the American Academy of Child &amp; Adolescent Psychiatry", "id" : "ITEM-1", "issue" : "3", "issued" : { "date-parts" : [ [ "2014", "12" ] ] }, "page" : "200-207.e1", "title" : "Predictors Associated With Improved Cognitive-Behavioral Therapy Outcome in Pediatric Obsessive-Compulsive Disorder", "type" : "article-journal", "volume" : "54" }, "uris" : [ "http://www.mendeley.com/documents/?uuid=d87f4499-8045-4330-a568-5d995be369bb" ] } ], "mendeley" : { "formattedCitation" : "(Torp et al., 2014)", "manualFormatting" : "Torp et al., 2014", "plainTextFormattedCitation" : "(Torp et al., 2014)", "previouslyFormattedCitation" : "(Torp et al., 2014)" }, "properties" : { "noteIndex" : 0 }, "schema" : "https://github.com/citation-style-language/schema/raw/master/csl-citation.json" }</w:instrText>
            </w:r>
            <w:r w:rsidRPr="0045643E">
              <w:rPr>
                <w:sz w:val="18"/>
                <w:szCs w:val="18"/>
              </w:rPr>
              <w:fldChar w:fldCharType="separate"/>
            </w:r>
            <w:r w:rsidRPr="0045643E">
              <w:rPr>
                <w:noProof/>
                <w:sz w:val="18"/>
                <w:szCs w:val="18"/>
              </w:rPr>
              <w:t>Torp et al., 2014</w:t>
            </w:r>
            <w:r w:rsidRPr="0045643E">
              <w:rPr>
                <w:sz w:val="18"/>
                <w:szCs w:val="18"/>
              </w:rPr>
              <w:fldChar w:fldCharType="end"/>
            </w:r>
          </w:p>
        </w:tc>
      </w:tr>
      <w:tr w:rsidR="00DB2F05" w:rsidRPr="0045643E" w14:paraId="14170375" w14:textId="77777777" w:rsidTr="00DB2F05">
        <w:tc>
          <w:tcPr>
            <w:tcW w:w="2254" w:type="dxa"/>
            <w:tcBorders>
              <w:top w:val="single" w:sz="4" w:space="0" w:color="auto"/>
              <w:bottom w:val="nil"/>
            </w:tcBorders>
          </w:tcPr>
          <w:p w14:paraId="74CF54A1" w14:textId="77777777" w:rsidR="00DB2F05" w:rsidRPr="0045643E" w:rsidRDefault="00DB2F05" w:rsidP="00DB2F05">
            <w:pPr>
              <w:pStyle w:val="KeinLeerraum"/>
              <w:spacing w:after="20"/>
              <w:ind w:firstLine="0"/>
              <w:rPr>
                <w:i/>
                <w:sz w:val="18"/>
                <w:szCs w:val="18"/>
              </w:rPr>
            </w:pPr>
            <w:r w:rsidRPr="0045643E">
              <w:rPr>
                <w:i/>
                <w:sz w:val="18"/>
                <w:szCs w:val="18"/>
              </w:rPr>
              <w:t>Study sample size</w:t>
            </w:r>
          </w:p>
        </w:tc>
        <w:tc>
          <w:tcPr>
            <w:tcW w:w="986" w:type="dxa"/>
            <w:tcBorders>
              <w:top w:val="single" w:sz="4" w:space="0" w:color="auto"/>
              <w:bottom w:val="nil"/>
            </w:tcBorders>
          </w:tcPr>
          <w:p w14:paraId="50EE951B" w14:textId="77777777" w:rsidR="00DB2F05" w:rsidRPr="0045643E" w:rsidRDefault="00DB2F05" w:rsidP="00DB2F05">
            <w:pPr>
              <w:pStyle w:val="KeinLeerraum"/>
              <w:spacing w:after="20"/>
              <w:ind w:firstLine="0"/>
              <w:jc w:val="center"/>
              <w:rPr>
                <w:sz w:val="18"/>
                <w:szCs w:val="18"/>
              </w:rPr>
            </w:pPr>
            <w:r w:rsidRPr="0045643E">
              <w:rPr>
                <w:sz w:val="18"/>
                <w:szCs w:val="18"/>
              </w:rPr>
              <w:t>N = 14</w:t>
            </w:r>
          </w:p>
        </w:tc>
        <w:tc>
          <w:tcPr>
            <w:tcW w:w="988" w:type="dxa"/>
            <w:tcBorders>
              <w:top w:val="single" w:sz="4" w:space="0" w:color="auto"/>
              <w:bottom w:val="nil"/>
            </w:tcBorders>
          </w:tcPr>
          <w:p w14:paraId="6BDB06F2" w14:textId="77777777" w:rsidR="00DB2F05" w:rsidRPr="0045643E" w:rsidRDefault="00DB2F05" w:rsidP="00DB2F05">
            <w:pPr>
              <w:pStyle w:val="KeinLeerraum"/>
              <w:spacing w:after="20"/>
              <w:ind w:firstLine="0"/>
              <w:jc w:val="center"/>
              <w:rPr>
                <w:sz w:val="18"/>
                <w:szCs w:val="18"/>
              </w:rPr>
            </w:pPr>
            <w:r w:rsidRPr="0045643E">
              <w:rPr>
                <w:sz w:val="18"/>
                <w:szCs w:val="18"/>
              </w:rPr>
              <w:t>N = 16</w:t>
            </w:r>
          </w:p>
        </w:tc>
        <w:tc>
          <w:tcPr>
            <w:tcW w:w="1129" w:type="dxa"/>
            <w:tcBorders>
              <w:top w:val="single" w:sz="4" w:space="0" w:color="auto"/>
              <w:bottom w:val="nil"/>
            </w:tcBorders>
          </w:tcPr>
          <w:p w14:paraId="4CA65F75" w14:textId="77777777" w:rsidR="00DB2F05" w:rsidRPr="0045643E" w:rsidRDefault="00DB2F05" w:rsidP="00DB2F05">
            <w:pPr>
              <w:pStyle w:val="KeinLeerraum"/>
              <w:spacing w:after="20"/>
              <w:ind w:firstLine="0"/>
              <w:jc w:val="center"/>
              <w:rPr>
                <w:sz w:val="18"/>
                <w:szCs w:val="18"/>
              </w:rPr>
            </w:pPr>
            <w:r w:rsidRPr="0045643E">
              <w:rPr>
                <w:sz w:val="18"/>
                <w:szCs w:val="18"/>
              </w:rPr>
              <w:t>N = 42</w:t>
            </w:r>
          </w:p>
        </w:tc>
        <w:tc>
          <w:tcPr>
            <w:tcW w:w="1129" w:type="dxa"/>
            <w:tcBorders>
              <w:top w:val="single" w:sz="4" w:space="0" w:color="auto"/>
              <w:bottom w:val="nil"/>
            </w:tcBorders>
          </w:tcPr>
          <w:p w14:paraId="25A8FAED" w14:textId="77777777" w:rsidR="00DB2F05" w:rsidRPr="0045643E" w:rsidRDefault="00DB2F05" w:rsidP="00DB2F05">
            <w:pPr>
              <w:pStyle w:val="KeinLeerraum"/>
              <w:spacing w:after="20"/>
              <w:ind w:firstLine="0"/>
              <w:jc w:val="center"/>
              <w:rPr>
                <w:sz w:val="18"/>
                <w:szCs w:val="18"/>
              </w:rPr>
            </w:pPr>
            <w:r w:rsidRPr="0045643E">
              <w:rPr>
                <w:sz w:val="18"/>
                <w:szCs w:val="18"/>
              </w:rPr>
              <w:t>N = 19</w:t>
            </w:r>
          </w:p>
        </w:tc>
        <w:tc>
          <w:tcPr>
            <w:tcW w:w="1129" w:type="dxa"/>
            <w:tcBorders>
              <w:top w:val="single" w:sz="4" w:space="0" w:color="auto"/>
              <w:bottom w:val="nil"/>
            </w:tcBorders>
          </w:tcPr>
          <w:p w14:paraId="5EAF0D65" w14:textId="77777777" w:rsidR="00DB2F05" w:rsidRPr="0045643E" w:rsidRDefault="00DB2F05" w:rsidP="00DB2F05">
            <w:pPr>
              <w:pStyle w:val="KeinLeerraum"/>
              <w:spacing w:after="20"/>
              <w:ind w:firstLine="0"/>
              <w:jc w:val="center"/>
              <w:rPr>
                <w:sz w:val="18"/>
                <w:szCs w:val="18"/>
              </w:rPr>
            </w:pPr>
            <w:r w:rsidRPr="0045643E">
              <w:rPr>
                <w:sz w:val="18"/>
                <w:szCs w:val="18"/>
              </w:rPr>
              <w:t>N = 77</w:t>
            </w:r>
          </w:p>
        </w:tc>
        <w:tc>
          <w:tcPr>
            <w:tcW w:w="1012" w:type="dxa"/>
            <w:tcBorders>
              <w:top w:val="single" w:sz="4" w:space="0" w:color="auto"/>
              <w:bottom w:val="nil"/>
            </w:tcBorders>
          </w:tcPr>
          <w:p w14:paraId="7CA1B77A" w14:textId="77777777" w:rsidR="00DB2F05" w:rsidRPr="0045643E" w:rsidRDefault="00DB2F05" w:rsidP="00DB2F05">
            <w:pPr>
              <w:pStyle w:val="KeinLeerraum"/>
              <w:spacing w:after="20"/>
              <w:ind w:firstLine="0"/>
              <w:jc w:val="center"/>
              <w:rPr>
                <w:sz w:val="18"/>
                <w:szCs w:val="18"/>
              </w:rPr>
            </w:pPr>
            <w:r w:rsidRPr="0045643E">
              <w:rPr>
                <w:sz w:val="18"/>
                <w:szCs w:val="18"/>
              </w:rPr>
              <w:t>N = 48</w:t>
            </w:r>
          </w:p>
        </w:tc>
        <w:tc>
          <w:tcPr>
            <w:tcW w:w="992" w:type="dxa"/>
            <w:tcBorders>
              <w:top w:val="single" w:sz="4" w:space="0" w:color="auto"/>
              <w:bottom w:val="nil"/>
            </w:tcBorders>
          </w:tcPr>
          <w:p w14:paraId="6308B0B7" w14:textId="77777777" w:rsidR="00DB2F05" w:rsidRPr="0045643E" w:rsidRDefault="00DB2F05" w:rsidP="00DB2F05">
            <w:pPr>
              <w:pStyle w:val="KeinLeerraum"/>
              <w:spacing w:after="20"/>
              <w:ind w:firstLine="0"/>
              <w:jc w:val="center"/>
              <w:rPr>
                <w:sz w:val="18"/>
                <w:szCs w:val="18"/>
              </w:rPr>
            </w:pPr>
            <w:r>
              <w:rPr>
                <w:sz w:val="18"/>
                <w:szCs w:val="18"/>
              </w:rPr>
              <w:t>N = 92</w:t>
            </w:r>
          </w:p>
        </w:tc>
        <w:tc>
          <w:tcPr>
            <w:tcW w:w="992" w:type="dxa"/>
            <w:tcBorders>
              <w:top w:val="single" w:sz="4" w:space="0" w:color="auto"/>
              <w:bottom w:val="nil"/>
            </w:tcBorders>
          </w:tcPr>
          <w:p w14:paraId="5F703DD0" w14:textId="77777777" w:rsidR="00DB2F05" w:rsidRPr="0045643E" w:rsidRDefault="00DB2F05" w:rsidP="00DB2F05">
            <w:pPr>
              <w:pStyle w:val="KeinLeerraum"/>
              <w:spacing w:after="20"/>
              <w:ind w:firstLine="0"/>
              <w:jc w:val="center"/>
              <w:rPr>
                <w:sz w:val="18"/>
                <w:szCs w:val="18"/>
              </w:rPr>
            </w:pPr>
            <w:r w:rsidRPr="0045643E">
              <w:rPr>
                <w:sz w:val="18"/>
                <w:szCs w:val="18"/>
              </w:rPr>
              <w:t>N = 112</w:t>
            </w:r>
          </w:p>
        </w:tc>
        <w:tc>
          <w:tcPr>
            <w:tcW w:w="993" w:type="dxa"/>
            <w:tcBorders>
              <w:top w:val="single" w:sz="4" w:space="0" w:color="auto"/>
              <w:bottom w:val="nil"/>
            </w:tcBorders>
          </w:tcPr>
          <w:p w14:paraId="70002C87" w14:textId="77777777" w:rsidR="00DB2F05" w:rsidRPr="0045643E" w:rsidRDefault="00DB2F05" w:rsidP="00DB2F05">
            <w:pPr>
              <w:pStyle w:val="KeinLeerraum"/>
              <w:spacing w:after="20"/>
              <w:ind w:firstLine="0"/>
              <w:jc w:val="center"/>
              <w:rPr>
                <w:sz w:val="18"/>
                <w:szCs w:val="18"/>
              </w:rPr>
            </w:pPr>
            <w:r w:rsidRPr="0045643E">
              <w:rPr>
                <w:sz w:val="18"/>
                <w:szCs w:val="18"/>
              </w:rPr>
              <w:t>N = 49</w:t>
            </w:r>
          </w:p>
        </w:tc>
        <w:tc>
          <w:tcPr>
            <w:tcW w:w="1123" w:type="dxa"/>
            <w:tcBorders>
              <w:top w:val="single" w:sz="4" w:space="0" w:color="auto"/>
              <w:bottom w:val="nil"/>
            </w:tcBorders>
          </w:tcPr>
          <w:p w14:paraId="51B91A52" w14:textId="77777777" w:rsidR="00DB2F05" w:rsidRPr="0045643E" w:rsidRDefault="00DB2F05" w:rsidP="00DB2F05">
            <w:pPr>
              <w:pStyle w:val="KeinLeerraum"/>
              <w:spacing w:after="20"/>
              <w:ind w:firstLine="0"/>
              <w:jc w:val="center"/>
              <w:rPr>
                <w:sz w:val="18"/>
                <w:szCs w:val="18"/>
                <w:highlight w:val="yellow"/>
              </w:rPr>
            </w:pPr>
            <w:r w:rsidRPr="0045643E">
              <w:rPr>
                <w:sz w:val="18"/>
                <w:szCs w:val="18"/>
              </w:rPr>
              <w:t>N = 60</w:t>
            </w:r>
          </w:p>
        </w:tc>
        <w:tc>
          <w:tcPr>
            <w:tcW w:w="1123" w:type="dxa"/>
            <w:tcBorders>
              <w:top w:val="single" w:sz="4" w:space="0" w:color="auto"/>
              <w:bottom w:val="nil"/>
            </w:tcBorders>
          </w:tcPr>
          <w:p w14:paraId="4533AF8E" w14:textId="77777777" w:rsidR="00DB2F05" w:rsidRPr="0045643E" w:rsidRDefault="00DB2F05" w:rsidP="00DB2F05">
            <w:pPr>
              <w:pStyle w:val="KeinLeerraum"/>
              <w:spacing w:after="20"/>
              <w:ind w:firstLine="0"/>
              <w:jc w:val="center"/>
              <w:rPr>
                <w:sz w:val="18"/>
                <w:szCs w:val="18"/>
              </w:rPr>
            </w:pPr>
            <w:r w:rsidRPr="0045643E">
              <w:rPr>
                <w:sz w:val="18"/>
                <w:szCs w:val="18"/>
              </w:rPr>
              <w:t>N = 78</w:t>
            </w:r>
          </w:p>
        </w:tc>
        <w:tc>
          <w:tcPr>
            <w:tcW w:w="1196" w:type="dxa"/>
            <w:tcBorders>
              <w:top w:val="single" w:sz="4" w:space="0" w:color="auto"/>
              <w:bottom w:val="nil"/>
            </w:tcBorders>
          </w:tcPr>
          <w:p w14:paraId="6AE2A669" w14:textId="77777777" w:rsidR="00DB2F05" w:rsidRPr="0045643E" w:rsidRDefault="00DB2F05" w:rsidP="00DB2F05">
            <w:pPr>
              <w:pStyle w:val="KeinLeerraum"/>
              <w:spacing w:after="20"/>
              <w:ind w:firstLine="0"/>
              <w:jc w:val="center"/>
              <w:rPr>
                <w:sz w:val="18"/>
                <w:szCs w:val="18"/>
              </w:rPr>
            </w:pPr>
            <w:r w:rsidRPr="0045643E">
              <w:rPr>
                <w:sz w:val="18"/>
                <w:szCs w:val="18"/>
              </w:rPr>
              <w:t>N = 269</w:t>
            </w:r>
          </w:p>
        </w:tc>
      </w:tr>
      <w:tr w:rsidR="00DB2F05" w:rsidRPr="0045643E" w14:paraId="7279E5E7" w14:textId="77777777" w:rsidTr="00DB2F05">
        <w:tc>
          <w:tcPr>
            <w:tcW w:w="2254" w:type="dxa"/>
            <w:tcBorders>
              <w:top w:val="nil"/>
              <w:bottom w:val="single" w:sz="4" w:space="0" w:color="auto"/>
            </w:tcBorders>
            <w:vAlign w:val="center"/>
          </w:tcPr>
          <w:p w14:paraId="51EC55FA" w14:textId="77777777" w:rsidR="00DB2F05" w:rsidRPr="0045643E" w:rsidRDefault="00DB2F05" w:rsidP="00DB2F05">
            <w:pPr>
              <w:pStyle w:val="KeinLeerraum"/>
              <w:spacing w:after="20"/>
              <w:ind w:firstLine="0"/>
              <w:rPr>
                <w:i/>
                <w:sz w:val="18"/>
                <w:szCs w:val="18"/>
              </w:rPr>
            </w:pPr>
            <w:r w:rsidRPr="0045643E">
              <w:rPr>
                <w:i/>
                <w:sz w:val="18"/>
                <w:szCs w:val="18"/>
              </w:rPr>
              <w:t>Prediction method</w:t>
            </w:r>
          </w:p>
        </w:tc>
        <w:tc>
          <w:tcPr>
            <w:tcW w:w="986" w:type="dxa"/>
            <w:tcBorders>
              <w:top w:val="nil"/>
              <w:bottom w:val="single" w:sz="4" w:space="0" w:color="auto"/>
            </w:tcBorders>
            <w:vAlign w:val="center"/>
          </w:tcPr>
          <w:p w14:paraId="72AB33AE" w14:textId="77777777" w:rsidR="00DB2F05" w:rsidRPr="0045643E" w:rsidRDefault="00DB2F05" w:rsidP="00DB2F05">
            <w:pPr>
              <w:pStyle w:val="KeinLeerraum"/>
              <w:spacing w:after="20"/>
              <w:ind w:firstLine="0"/>
              <w:jc w:val="center"/>
              <w:rPr>
                <w:sz w:val="18"/>
                <w:szCs w:val="18"/>
              </w:rPr>
            </w:pPr>
            <w:r w:rsidRPr="0045643E">
              <w:rPr>
                <w:sz w:val="18"/>
                <w:szCs w:val="18"/>
              </w:rPr>
              <w:t>Fisher's Exact</w:t>
            </w:r>
          </w:p>
          <w:p w14:paraId="2CEA8E93" w14:textId="77777777" w:rsidR="00DB2F05" w:rsidRPr="0045643E" w:rsidRDefault="00DB2F05" w:rsidP="00DB2F05">
            <w:pPr>
              <w:pStyle w:val="KeinLeerraum"/>
              <w:spacing w:after="20"/>
              <w:ind w:firstLine="0"/>
              <w:jc w:val="center"/>
              <w:rPr>
                <w:sz w:val="18"/>
                <w:szCs w:val="18"/>
              </w:rPr>
            </w:pPr>
            <w:r w:rsidRPr="0045643E">
              <w:rPr>
                <w:sz w:val="18"/>
                <w:szCs w:val="18"/>
              </w:rPr>
              <w:t>Test</w:t>
            </w:r>
          </w:p>
        </w:tc>
        <w:tc>
          <w:tcPr>
            <w:tcW w:w="988" w:type="dxa"/>
            <w:tcBorders>
              <w:top w:val="nil"/>
              <w:bottom w:val="single" w:sz="4" w:space="0" w:color="auto"/>
            </w:tcBorders>
            <w:vAlign w:val="center"/>
          </w:tcPr>
          <w:p w14:paraId="3D6C7AB0" w14:textId="77777777" w:rsidR="00DB2F05" w:rsidRPr="0045643E" w:rsidRDefault="00DB2F05" w:rsidP="00DB2F05">
            <w:pPr>
              <w:pStyle w:val="KeinLeerraum"/>
              <w:spacing w:after="20"/>
              <w:ind w:left="-48" w:firstLine="48"/>
              <w:jc w:val="center"/>
              <w:rPr>
                <w:sz w:val="18"/>
                <w:szCs w:val="18"/>
              </w:rPr>
            </w:pPr>
            <w:r w:rsidRPr="0045643E">
              <w:rPr>
                <w:sz w:val="18"/>
                <w:szCs w:val="18"/>
              </w:rPr>
              <w:t>T-tests</w:t>
            </w:r>
          </w:p>
        </w:tc>
        <w:tc>
          <w:tcPr>
            <w:tcW w:w="1129" w:type="dxa"/>
            <w:tcBorders>
              <w:top w:val="nil"/>
              <w:bottom w:val="single" w:sz="4" w:space="0" w:color="auto"/>
            </w:tcBorders>
            <w:vAlign w:val="center"/>
          </w:tcPr>
          <w:p w14:paraId="05AB9140" w14:textId="77777777" w:rsidR="00DB2F05" w:rsidRPr="0045643E" w:rsidRDefault="00DB2F05" w:rsidP="00DB2F05">
            <w:pPr>
              <w:pStyle w:val="KeinLeerraum"/>
              <w:spacing w:after="20"/>
              <w:ind w:firstLine="0"/>
              <w:jc w:val="center"/>
              <w:rPr>
                <w:sz w:val="18"/>
                <w:szCs w:val="18"/>
              </w:rPr>
            </w:pPr>
            <w:r w:rsidRPr="0045643E">
              <w:rPr>
                <w:sz w:val="18"/>
                <w:szCs w:val="18"/>
              </w:rPr>
              <w:t>Correlations &amp; multiple regression</w:t>
            </w:r>
          </w:p>
        </w:tc>
        <w:tc>
          <w:tcPr>
            <w:tcW w:w="1129" w:type="dxa"/>
            <w:tcBorders>
              <w:top w:val="nil"/>
              <w:bottom w:val="single" w:sz="4" w:space="0" w:color="auto"/>
            </w:tcBorders>
            <w:vAlign w:val="center"/>
          </w:tcPr>
          <w:p w14:paraId="21EFF987" w14:textId="77777777" w:rsidR="00DB2F05" w:rsidRPr="0045643E" w:rsidRDefault="00DB2F05" w:rsidP="00DB2F05">
            <w:pPr>
              <w:pStyle w:val="KeinLeerraum"/>
              <w:spacing w:after="20"/>
              <w:ind w:firstLine="0"/>
              <w:jc w:val="center"/>
              <w:rPr>
                <w:sz w:val="18"/>
                <w:szCs w:val="18"/>
              </w:rPr>
            </w:pPr>
            <w:r w:rsidRPr="0045643E">
              <w:rPr>
                <w:sz w:val="18"/>
                <w:szCs w:val="18"/>
              </w:rPr>
              <w:t>T-test, repeated measures analysis</w:t>
            </w:r>
          </w:p>
        </w:tc>
        <w:tc>
          <w:tcPr>
            <w:tcW w:w="1129" w:type="dxa"/>
            <w:tcBorders>
              <w:top w:val="nil"/>
              <w:bottom w:val="single" w:sz="4" w:space="0" w:color="auto"/>
            </w:tcBorders>
            <w:vAlign w:val="center"/>
          </w:tcPr>
          <w:p w14:paraId="0E446924" w14:textId="77777777" w:rsidR="00DB2F05" w:rsidRPr="0045643E" w:rsidRDefault="00DB2F05" w:rsidP="00DB2F05">
            <w:pPr>
              <w:pStyle w:val="KeinLeerraum"/>
              <w:spacing w:after="20"/>
              <w:ind w:firstLine="0"/>
              <w:jc w:val="center"/>
              <w:rPr>
                <w:sz w:val="18"/>
                <w:szCs w:val="18"/>
              </w:rPr>
            </w:pPr>
            <w:r w:rsidRPr="0045643E">
              <w:rPr>
                <w:sz w:val="18"/>
                <w:szCs w:val="18"/>
              </w:rPr>
              <w:t>repeated measures mixed factorial ANOVA</w:t>
            </w:r>
          </w:p>
        </w:tc>
        <w:tc>
          <w:tcPr>
            <w:tcW w:w="1012" w:type="dxa"/>
            <w:tcBorders>
              <w:top w:val="nil"/>
              <w:bottom w:val="single" w:sz="4" w:space="0" w:color="auto"/>
            </w:tcBorders>
            <w:vAlign w:val="center"/>
          </w:tcPr>
          <w:p w14:paraId="71824D49" w14:textId="77777777" w:rsidR="00DB2F05" w:rsidRPr="0045643E" w:rsidRDefault="00DB2F05" w:rsidP="00DB2F05">
            <w:pPr>
              <w:pStyle w:val="KeinLeerraum"/>
              <w:spacing w:after="20"/>
              <w:ind w:firstLine="0"/>
              <w:jc w:val="center"/>
              <w:rPr>
                <w:sz w:val="18"/>
                <w:szCs w:val="18"/>
              </w:rPr>
            </w:pPr>
            <w:r w:rsidRPr="0045643E">
              <w:rPr>
                <w:sz w:val="18"/>
                <w:szCs w:val="18"/>
              </w:rPr>
              <w:t>Multiple regression</w:t>
            </w:r>
          </w:p>
        </w:tc>
        <w:tc>
          <w:tcPr>
            <w:tcW w:w="992" w:type="dxa"/>
            <w:tcBorders>
              <w:top w:val="nil"/>
              <w:bottom w:val="single" w:sz="4" w:space="0" w:color="auto"/>
            </w:tcBorders>
            <w:vAlign w:val="center"/>
          </w:tcPr>
          <w:p w14:paraId="2EDBE71A" w14:textId="77777777" w:rsidR="00DB2F05" w:rsidRPr="0045643E" w:rsidRDefault="00DB2F05" w:rsidP="00DB2F05">
            <w:pPr>
              <w:pStyle w:val="KeinLeerraum"/>
              <w:spacing w:after="20"/>
              <w:ind w:firstLine="0"/>
              <w:jc w:val="center"/>
              <w:rPr>
                <w:sz w:val="18"/>
                <w:szCs w:val="18"/>
              </w:rPr>
            </w:pPr>
            <w:r>
              <w:rPr>
                <w:sz w:val="18"/>
                <w:szCs w:val="18"/>
              </w:rPr>
              <w:t>Stepwise logistic and linear regression</w:t>
            </w:r>
          </w:p>
        </w:tc>
        <w:tc>
          <w:tcPr>
            <w:tcW w:w="992" w:type="dxa"/>
            <w:tcBorders>
              <w:top w:val="nil"/>
              <w:bottom w:val="single" w:sz="4" w:space="0" w:color="auto"/>
            </w:tcBorders>
            <w:vAlign w:val="center"/>
          </w:tcPr>
          <w:p w14:paraId="453D9468" w14:textId="77777777" w:rsidR="00DB2F05" w:rsidRPr="0045643E" w:rsidRDefault="00DB2F05" w:rsidP="00DB2F05">
            <w:pPr>
              <w:pStyle w:val="KeinLeerraum"/>
              <w:spacing w:after="20"/>
              <w:ind w:firstLine="0"/>
              <w:jc w:val="center"/>
              <w:rPr>
                <w:sz w:val="18"/>
                <w:szCs w:val="18"/>
              </w:rPr>
            </w:pPr>
            <w:r w:rsidRPr="0045643E">
              <w:rPr>
                <w:sz w:val="18"/>
                <w:szCs w:val="18"/>
              </w:rPr>
              <w:t>General linear model (GLM)</w:t>
            </w:r>
          </w:p>
        </w:tc>
        <w:tc>
          <w:tcPr>
            <w:tcW w:w="993" w:type="dxa"/>
            <w:tcBorders>
              <w:top w:val="nil"/>
              <w:bottom w:val="single" w:sz="4" w:space="0" w:color="auto"/>
            </w:tcBorders>
            <w:vAlign w:val="center"/>
          </w:tcPr>
          <w:p w14:paraId="667329F4" w14:textId="77777777" w:rsidR="00DB2F05" w:rsidRPr="0045643E" w:rsidRDefault="00DB2F05" w:rsidP="00DB2F05">
            <w:pPr>
              <w:pStyle w:val="KeinLeerraum"/>
              <w:spacing w:after="20"/>
              <w:ind w:firstLine="0"/>
              <w:jc w:val="center"/>
              <w:rPr>
                <w:sz w:val="18"/>
                <w:szCs w:val="18"/>
              </w:rPr>
            </w:pPr>
            <w:r w:rsidRPr="0045643E">
              <w:rPr>
                <w:sz w:val="18"/>
                <w:szCs w:val="18"/>
              </w:rPr>
              <w:t>Logistic regression</w:t>
            </w:r>
          </w:p>
        </w:tc>
        <w:tc>
          <w:tcPr>
            <w:tcW w:w="1123" w:type="dxa"/>
            <w:tcBorders>
              <w:top w:val="nil"/>
              <w:bottom w:val="single" w:sz="4" w:space="0" w:color="auto"/>
            </w:tcBorders>
            <w:vAlign w:val="center"/>
          </w:tcPr>
          <w:p w14:paraId="6B1D5D1D" w14:textId="77777777" w:rsidR="00DB2F05" w:rsidRPr="0045643E" w:rsidRDefault="00DB2F05" w:rsidP="00DB2F05">
            <w:pPr>
              <w:pStyle w:val="KeinLeerraum"/>
              <w:spacing w:after="20"/>
              <w:ind w:firstLine="0"/>
              <w:jc w:val="center"/>
              <w:rPr>
                <w:sz w:val="18"/>
                <w:szCs w:val="18"/>
              </w:rPr>
            </w:pPr>
            <w:r>
              <w:rPr>
                <w:sz w:val="18"/>
                <w:szCs w:val="18"/>
              </w:rPr>
              <w:t>S</w:t>
            </w:r>
            <w:r w:rsidRPr="0045643E">
              <w:rPr>
                <w:sz w:val="18"/>
                <w:szCs w:val="18"/>
              </w:rPr>
              <w:t>tepwise Cox proportional hazard regression</w:t>
            </w:r>
          </w:p>
        </w:tc>
        <w:tc>
          <w:tcPr>
            <w:tcW w:w="1123" w:type="dxa"/>
            <w:tcBorders>
              <w:top w:val="nil"/>
              <w:bottom w:val="single" w:sz="4" w:space="0" w:color="auto"/>
            </w:tcBorders>
            <w:vAlign w:val="center"/>
          </w:tcPr>
          <w:p w14:paraId="608A1BD1" w14:textId="77777777" w:rsidR="00DB2F05" w:rsidRPr="0045643E" w:rsidRDefault="00DB2F05" w:rsidP="00DB2F05">
            <w:pPr>
              <w:pStyle w:val="KeinLeerraum"/>
              <w:spacing w:after="20"/>
              <w:ind w:firstLine="0"/>
              <w:jc w:val="center"/>
              <w:rPr>
                <w:sz w:val="18"/>
                <w:szCs w:val="18"/>
              </w:rPr>
            </w:pPr>
            <w:r w:rsidRPr="0045643E">
              <w:rPr>
                <w:sz w:val="18"/>
                <w:szCs w:val="18"/>
              </w:rPr>
              <w:t>Hierarchical linear and logistic multiple regression analyses</w:t>
            </w:r>
          </w:p>
        </w:tc>
        <w:tc>
          <w:tcPr>
            <w:tcW w:w="1196" w:type="dxa"/>
            <w:tcBorders>
              <w:top w:val="nil"/>
              <w:bottom w:val="single" w:sz="4" w:space="0" w:color="auto"/>
            </w:tcBorders>
            <w:vAlign w:val="center"/>
          </w:tcPr>
          <w:p w14:paraId="2D5A0B8D" w14:textId="77777777" w:rsidR="00DB2F05" w:rsidRPr="0045643E" w:rsidRDefault="00DB2F05" w:rsidP="00DB2F05">
            <w:pPr>
              <w:pStyle w:val="KeinLeerraum"/>
              <w:spacing w:after="20"/>
              <w:ind w:firstLine="0"/>
              <w:jc w:val="center"/>
              <w:rPr>
                <w:sz w:val="18"/>
                <w:szCs w:val="18"/>
              </w:rPr>
            </w:pPr>
            <w:r>
              <w:rPr>
                <w:sz w:val="18"/>
                <w:szCs w:val="18"/>
              </w:rPr>
              <w:t>S</w:t>
            </w:r>
            <w:r w:rsidRPr="0045643E">
              <w:rPr>
                <w:sz w:val="18"/>
                <w:szCs w:val="18"/>
              </w:rPr>
              <w:t>tepwise multivariate regression</w:t>
            </w:r>
          </w:p>
        </w:tc>
      </w:tr>
      <w:tr w:rsidR="00DB2F05" w:rsidRPr="0045643E" w14:paraId="0198E238" w14:textId="77777777" w:rsidTr="00DB2F05">
        <w:tc>
          <w:tcPr>
            <w:tcW w:w="2254" w:type="dxa"/>
            <w:tcBorders>
              <w:top w:val="single" w:sz="4" w:space="0" w:color="auto"/>
              <w:left w:val="nil"/>
              <w:bottom w:val="nil"/>
              <w:right w:val="nil"/>
            </w:tcBorders>
          </w:tcPr>
          <w:p w14:paraId="4975CC46" w14:textId="77777777" w:rsidR="00DB2F05" w:rsidRPr="0045643E" w:rsidRDefault="00DB2F05" w:rsidP="00DB2F05">
            <w:pPr>
              <w:pStyle w:val="KeinLeerraum"/>
              <w:spacing w:after="20"/>
              <w:ind w:firstLine="0"/>
              <w:rPr>
                <w:i/>
                <w:sz w:val="18"/>
                <w:szCs w:val="18"/>
              </w:rPr>
            </w:pPr>
            <w:r w:rsidRPr="0045643E">
              <w:rPr>
                <w:i/>
                <w:sz w:val="18"/>
                <w:szCs w:val="18"/>
              </w:rPr>
              <w:t>Demographic variables</w:t>
            </w:r>
          </w:p>
        </w:tc>
        <w:tc>
          <w:tcPr>
            <w:tcW w:w="986" w:type="dxa"/>
            <w:tcBorders>
              <w:top w:val="single" w:sz="4" w:space="0" w:color="auto"/>
              <w:left w:val="nil"/>
              <w:bottom w:val="nil"/>
              <w:right w:val="nil"/>
            </w:tcBorders>
          </w:tcPr>
          <w:p w14:paraId="472A6EEC" w14:textId="77777777" w:rsidR="00DB2F05" w:rsidRPr="0045643E" w:rsidRDefault="00DB2F05" w:rsidP="00DB2F05">
            <w:pPr>
              <w:pStyle w:val="KeinLeerraum"/>
              <w:spacing w:after="20"/>
              <w:ind w:firstLine="0"/>
              <w:jc w:val="center"/>
              <w:rPr>
                <w:sz w:val="18"/>
                <w:szCs w:val="18"/>
              </w:rPr>
            </w:pPr>
          </w:p>
        </w:tc>
        <w:tc>
          <w:tcPr>
            <w:tcW w:w="988" w:type="dxa"/>
            <w:tcBorders>
              <w:top w:val="single" w:sz="4" w:space="0" w:color="auto"/>
              <w:left w:val="nil"/>
              <w:bottom w:val="nil"/>
              <w:right w:val="nil"/>
            </w:tcBorders>
          </w:tcPr>
          <w:p w14:paraId="41EE373D"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6ACA0164"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62A43830"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510C61C7" w14:textId="77777777" w:rsidR="00DB2F05" w:rsidRPr="0045643E" w:rsidRDefault="00DB2F05" w:rsidP="00DB2F05">
            <w:pPr>
              <w:pStyle w:val="KeinLeerraum"/>
              <w:spacing w:after="20"/>
              <w:ind w:firstLine="0"/>
              <w:jc w:val="center"/>
              <w:rPr>
                <w:sz w:val="18"/>
                <w:szCs w:val="18"/>
              </w:rPr>
            </w:pPr>
          </w:p>
        </w:tc>
        <w:tc>
          <w:tcPr>
            <w:tcW w:w="1012" w:type="dxa"/>
            <w:tcBorders>
              <w:top w:val="single" w:sz="4" w:space="0" w:color="auto"/>
              <w:left w:val="nil"/>
              <w:bottom w:val="nil"/>
              <w:right w:val="nil"/>
            </w:tcBorders>
          </w:tcPr>
          <w:p w14:paraId="630FEF0D"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7552A4CE"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7E895FEE" w14:textId="77777777" w:rsidR="00DB2F05" w:rsidRPr="0045643E" w:rsidRDefault="00DB2F05" w:rsidP="00DB2F05">
            <w:pPr>
              <w:pStyle w:val="KeinLeerraum"/>
              <w:spacing w:after="20"/>
              <w:ind w:firstLine="0"/>
              <w:jc w:val="center"/>
              <w:rPr>
                <w:sz w:val="18"/>
                <w:szCs w:val="18"/>
              </w:rPr>
            </w:pPr>
          </w:p>
        </w:tc>
        <w:tc>
          <w:tcPr>
            <w:tcW w:w="993" w:type="dxa"/>
            <w:tcBorders>
              <w:top w:val="single" w:sz="4" w:space="0" w:color="auto"/>
              <w:left w:val="nil"/>
              <w:bottom w:val="nil"/>
              <w:right w:val="nil"/>
            </w:tcBorders>
          </w:tcPr>
          <w:p w14:paraId="77321948"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5800C7AE"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30F94709" w14:textId="77777777" w:rsidR="00DB2F05" w:rsidRPr="0045643E" w:rsidRDefault="00DB2F05" w:rsidP="00DB2F05">
            <w:pPr>
              <w:pStyle w:val="KeinLeerraum"/>
              <w:spacing w:after="20"/>
              <w:ind w:firstLine="0"/>
              <w:jc w:val="center"/>
              <w:rPr>
                <w:sz w:val="18"/>
                <w:szCs w:val="18"/>
              </w:rPr>
            </w:pPr>
          </w:p>
        </w:tc>
        <w:tc>
          <w:tcPr>
            <w:tcW w:w="1196" w:type="dxa"/>
            <w:tcBorders>
              <w:top w:val="single" w:sz="4" w:space="0" w:color="auto"/>
              <w:left w:val="nil"/>
              <w:bottom w:val="nil"/>
              <w:right w:val="nil"/>
            </w:tcBorders>
          </w:tcPr>
          <w:p w14:paraId="66270287" w14:textId="77777777" w:rsidR="00DB2F05" w:rsidRPr="0045643E" w:rsidRDefault="00DB2F05" w:rsidP="00DB2F05">
            <w:pPr>
              <w:pStyle w:val="KeinLeerraum"/>
              <w:spacing w:after="20"/>
              <w:ind w:firstLine="0"/>
              <w:jc w:val="center"/>
              <w:rPr>
                <w:sz w:val="18"/>
                <w:szCs w:val="18"/>
              </w:rPr>
            </w:pPr>
          </w:p>
        </w:tc>
      </w:tr>
      <w:tr w:rsidR="00DB2F05" w:rsidRPr="0045643E" w14:paraId="5684F9E9" w14:textId="77777777" w:rsidTr="00DB2F05">
        <w:tc>
          <w:tcPr>
            <w:tcW w:w="2254" w:type="dxa"/>
            <w:tcBorders>
              <w:top w:val="nil"/>
              <w:left w:val="nil"/>
              <w:bottom w:val="nil"/>
              <w:right w:val="nil"/>
            </w:tcBorders>
          </w:tcPr>
          <w:p w14:paraId="612B2468" w14:textId="77777777" w:rsidR="00DB2F05" w:rsidRPr="0045643E" w:rsidRDefault="00DB2F05" w:rsidP="00DB2F05">
            <w:pPr>
              <w:pStyle w:val="KeinLeerraum"/>
              <w:spacing w:after="20"/>
              <w:ind w:firstLine="0"/>
              <w:rPr>
                <w:sz w:val="18"/>
                <w:szCs w:val="18"/>
              </w:rPr>
            </w:pPr>
            <w:r w:rsidRPr="0045643E">
              <w:rPr>
                <w:sz w:val="18"/>
                <w:szCs w:val="18"/>
              </w:rPr>
              <w:t>Sex</w:t>
            </w:r>
          </w:p>
        </w:tc>
        <w:tc>
          <w:tcPr>
            <w:tcW w:w="986" w:type="dxa"/>
            <w:tcBorders>
              <w:top w:val="nil"/>
              <w:left w:val="nil"/>
              <w:bottom w:val="nil"/>
              <w:right w:val="nil"/>
            </w:tcBorders>
          </w:tcPr>
          <w:p w14:paraId="4F208E1C"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2EF8B5CB"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1662FC9F"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6E822B5D"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12C67331"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623DE18F"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7B032514"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42B27351"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93" w:type="dxa"/>
            <w:tcBorders>
              <w:top w:val="nil"/>
              <w:left w:val="nil"/>
              <w:bottom w:val="nil"/>
              <w:right w:val="nil"/>
            </w:tcBorders>
          </w:tcPr>
          <w:p w14:paraId="52FEB86D"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10F60AD0"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3" w:type="dxa"/>
            <w:tcBorders>
              <w:top w:val="nil"/>
              <w:left w:val="nil"/>
              <w:bottom w:val="nil"/>
              <w:right w:val="nil"/>
            </w:tcBorders>
          </w:tcPr>
          <w:p w14:paraId="4A097F8A"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96" w:type="dxa"/>
            <w:tcBorders>
              <w:top w:val="nil"/>
              <w:left w:val="nil"/>
              <w:bottom w:val="nil"/>
              <w:right w:val="nil"/>
            </w:tcBorders>
          </w:tcPr>
          <w:p w14:paraId="696EB0E4"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0B124A14" w14:textId="77777777" w:rsidTr="00DB2F05">
        <w:tc>
          <w:tcPr>
            <w:tcW w:w="2254" w:type="dxa"/>
            <w:tcBorders>
              <w:top w:val="nil"/>
              <w:left w:val="nil"/>
              <w:bottom w:val="nil"/>
              <w:right w:val="nil"/>
            </w:tcBorders>
          </w:tcPr>
          <w:p w14:paraId="46744CBD" w14:textId="77777777" w:rsidR="00DB2F05" w:rsidRPr="0045643E" w:rsidRDefault="00DB2F05" w:rsidP="00DB2F05">
            <w:pPr>
              <w:pStyle w:val="KeinLeerraum"/>
              <w:spacing w:after="20"/>
              <w:ind w:firstLine="0"/>
              <w:rPr>
                <w:sz w:val="18"/>
                <w:szCs w:val="18"/>
              </w:rPr>
            </w:pPr>
            <w:r w:rsidRPr="0045643E">
              <w:rPr>
                <w:sz w:val="18"/>
                <w:szCs w:val="18"/>
              </w:rPr>
              <w:t>Age</w:t>
            </w:r>
          </w:p>
        </w:tc>
        <w:tc>
          <w:tcPr>
            <w:tcW w:w="986" w:type="dxa"/>
            <w:tcBorders>
              <w:top w:val="nil"/>
              <w:left w:val="nil"/>
              <w:bottom w:val="nil"/>
              <w:right w:val="nil"/>
            </w:tcBorders>
          </w:tcPr>
          <w:p w14:paraId="76B0DA7B"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79BA8921"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42BBF49"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1D561695"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AAD1B6A"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012" w:type="dxa"/>
            <w:tcBorders>
              <w:top w:val="nil"/>
              <w:left w:val="nil"/>
              <w:bottom w:val="nil"/>
              <w:right w:val="nil"/>
            </w:tcBorders>
          </w:tcPr>
          <w:p w14:paraId="2E015759"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0480C0C3"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5A6F9AA2"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93" w:type="dxa"/>
            <w:tcBorders>
              <w:top w:val="nil"/>
              <w:left w:val="nil"/>
              <w:bottom w:val="nil"/>
              <w:right w:val="nil"/>
            </w:tcBorders>
          </w:tcPr>
          <w:p w14:paraId="068C0F9F"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46400746"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3" w:type="dxa"/>
            <w:tcBorders>
              <w:top w:val="nil"/>
              <w:left w:val="nil"/>
              <w:bottom w:val="nil"/>
              <w:right w:val="nil"/>
            </w:tcBorders>
          </w:tcPr>
          <w:p w14:paraId="2163F155"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96" w:type="dxa"/>
            <w:tcBorders>
              <w:top w:val="nil"/>
              <w:left w:val="nil"/>
              <w:bottom w:val="nil"/>
              <w:right w:val="nil"/>
            </w:tcBorders>
          </w:tcPr>
          <w:p w14:paraId="122E08BF" w14:textId="77777777" w:rsidR="00DB2F05" w:rsidRPr="0045643E" w:rsidRDefault="00DB2F05" w:rsidP="00DB2F05">
            <w:pPr>
              <w:pStyle w:val="KeinLeerraum"/>
              <w:spacing w:after="20"/>
              <w:ind w:firstLine="0"/>
              <w:jc w:val="center"/>
              <w:rPr>
                <w:sz w:val="18"/>
                <w:szCs w:val="18"/>
              </w:rPr>
            </w:pPr>
            <w:r w:rsidRPr="0045643E">
              <w:rPr>
                <w:sz w:val="18"/>
                <w:szCs w:val="18"/>
              </w:rPr>
              <w:t>*</w:t>
            </w:r>
          </w:p>
        </w:tc>
      </w:tr>
      <w:tr w:rsidR="00DB2F05" w:rsidRPr="0045643E" w14:paraId="07DDEDA6" w14:textId="77777777" w:rsidTr="00DB2F05">
        <w:tc>
          <w:tcPr>
            <w:tcW w:w="2254" w:type="dxa"/>
            <w:tcBorders>
              <w:top w:val="nil"/>
              <w:left w:val="nil"/>
              <w:bottom w:val="single" w:sz="4" w:space="0" w:color="auto"/>
              <w:right w:val="nil"/>
            </w:tcBorders>
          </w:tcPr>
          <w:p w14:paraId="57B087B4" w14:textId="77777777" w:rsidR="00DB2F05" w:rsidRPr="0045643E" w:rsidRDefault="00DB2F05" w:rsidP="00DB2F05">
            <w:pPr>
              <w:pStyle w:val="KeinLeerraum"/>
              <w:spacing w:after="20"/>
              <w:ind w:firstLine="0"/>
              <w:rPr>
                <w:sz w:val="18"/>
                <w:szCs w:val="18"/>
              </w:rPr>
            </w:pPr>
            <w:r w:rsidRPr="0045643E">
              <w:rPr>
                <w:sz w:val="18"/>
                <w:szCs w:val="18"/>
              </w:rPr>
              <w:t>Household income/SES</w:t>
            </w:r>
          </w:p>
        </w:tc>
        <w:tc>
          <w:tcPr>
            <w:tcW w:w="986" w:type="dxa"/>
            <w:tcBorders>
              <w:top w:val="nil"/>
              <w:left w:val="nil"/>
              <w:bottom w:val="single" w:sz="4" w:space="0" w:color="auto"/>
              <w:right w:val="nil"/>
            </w:tcBorders>
          </w:tcPr>
          <w:p w14:paraId="2A52E533"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single" w:sz="4" w:space="0" w:color="auto"/>
              <w:right w:val="nil"/>
            </w:tcBorders>
          </w:tcPr>
          <w:p w14:paraId="492FA314"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43901008"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08C3CD9D"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5AB3B72E"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single" w:sz="4" w:space="0" w:color="auto"/>
              <w:right w:val="nil"/>
            </w:tcBorders>
          </w:tcPr>
          <w:p w14:paraId="3B8753ED"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51AB7A5F"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3A826F18"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93" w:type="dxa"/>
            <w:tcBorders>
              <w:top w:val="nil"/>
              <w:left w:val="nil"/>
              <w:bottom w:val="single" w:sz="4" w:space="0" w:color="auto"/>
              <w:right w:val="nil"/>
            </w:tcBorders>
          </w:tcPr>
          <w:p w14:paraId="38ECCABB"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6F2A27B2"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3F41C79B"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single" w:sz="4" w:space="0" w:color="auto"/>
              <w:right w:val="nil"/>
            </w:tcBorders>
          </w:tcPr>
          <w:p w14:paraId="59936D88"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03B69299" w14:textId="77777777" w:rsidTr="00DB2F05">
        <w:tc>
          <w:tcPr>
            <w:tcW w:w="2254" w:type="dxa"/>
            <w:tcBorders>
              <w:top w:val="single" w:sz="4" w:space="0" w:color="auto"/>
              <w:left w:val="nil"/>
              <w:bottom w:val="nil"/>
              <w:right w:val="nil"/>
            </w:tcBorders>
          </w:tcPr>
          <w:p w14:paraId="67F2BAB7" w14:textId="77777777" w:rsidR="00DB2F05" w:rsidRPr="0045643E" w:rsidRDefault="00DB2F05" w:rsidP="00DB2F05">
            <w:pPr>
              <w:pStyle w:val="KeinLeerraum"/>
              <w:spacing w:after="20"/>
              <w:ind w:firstLine="0"/>
              <w:rPr>
                <w:i/>
                <w:sz w:val="18"/>
                <w:szCs w:val="18"/>
              </w:rPr>
            </w:pPr>
            <w:r w:rsidRPr="0045643E">
              <w:rPr>
                <w:i/>
                <w:sz w:val="18"/>
                <w:szCs w:val="18"/>
              </w:rPr>
              <w:t>OCD related variables</w:t>
            </w:r>
          </w:p>
        </w:tc>
        <w:tc>
          <w:tcPr>
            <w:tcW w:w="986" w:type="dxa"/>
            <w:tcBorders>
              <w:top w:val="single" w:sz="4" w:space="0" w:color="auto"/>
              <w:left w:val="nil"/>
              <w:bottom w:val="nil"/>
              <w:right w:val="nil"/>
            </w:tcBorders>
          </w:tcPr>
          <w:p w14:paraId="65F1EE46" w14:textId="77777777" w:rsidR="00DB2F05" w:rsidRPr="0045643E" w:rsidRDefault="00DB2F05" w:rsidP="00DB2F05">
            <w:pPr>
              <w:pStyle w:val="KeinLeerraum"/>
              <w:spacing w:after="20"/>
              <w:ind w:firstLine="0"/>
              <w:jc w:val="center"/>
              <w:rPr>
                <w:sz w:val="18"/>
                <w:szCs w:val="18"/>
              </w:rPr>
            </w:pPr>
          </w:p>
        </w:tc>
        <w:tc>
          <w:tcPr>
            <w:tcW w:w="988" w:type="dxa"/>
            <w:tcBorders>
              <w:top w:val="single" w:sz="4" w:space="0" w:color="auto"/>
              <w:left w:val="nil"/>
              <w:bottom w:val="nil"/>
              <w:right w:val="nil"/>
            </w:tcBorders>
          </w:tcPr>
          <w:p w14:paraId="0D4ECD92"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23312139"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2ED4509D"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222566C3" w14:textId="77777777" w:rsidR="00DB2F05" w:rsidRPr="0045643E" w:rsidRDefault="00DB2F05" w:rsidP="00DB2F05">
            <w:pPr>
              <w:pStyle w:val="KeinLeerraum"/>
              <w:spacing w:after="20"/>
              <w:ind w:firstLine="0"/>
              <w:jc w:val="center"/>
              <w:rPr>
                <w:sz w:val="18"/>
                <w:szCs w:val="18"/>
              </w:rPr>
            </w:pPr>
          </w:p>
        </w:tc>
        <w:tc>
          <w:tcPr>
            <w:tcW w:w="1012" w:type="dxa"/>
            <w:tcBorders>
              <w:top w:val="single" w:sz="4" w:space="0" w:color="auto"/>
              <w:left w:val="nil"/>
              <w:bottom w:val="nil"/>
              <w:right w:val="nil"/>
            </w:tcBorders>
          </w:tcPr>
          <w:p w14:paraId="0FE40482"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398DB583"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0C79249B" w14:textId="77777777" w:rsidR="00DB2F05" w:rsidRPr="0045643E" w:rsidRDefault="00DB2F05" w:rsidP="00DB2F05">
            <w:pPr>
              <w:pStyle w:val="KeinLeerraum"/>
              <w:spacing w:after="20"/>
              <w:ind w:firstLine="0"/>
              <w:jc w:val="center"/>
              <w:rPr>
                <w:sz w:val="18"/>
                <w:szCs w:val="18"/>
              </w:rPr>
            </w:pPr>
          </w:p>
        </w:tc>
        <w:tc>
          <w:tcPr>
            <w:tcW w:w="993" w:type="dxa"/>
            <w:tcBorders>
              <w:top w:val="single" w:sz="4" w:space="0" w:color="auto"/>
              <w:left w:val="nil"/>
              <w:bottom w:val="nil"/>
              <w:right w:val="nil"/>
            </w:tcBorders>
          </w:tcPr>
          <w:p w14:paraId="1E7E02C3"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633CAC02"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299FB945" w14:textId="77777777" w:rsidR="00DB2F05" w:rsidRPr="0045643E" w:rsidRDefault="00DB2F05" w:rsidP="00DB2F05">
            <w:pPr>
              <w:pStyle w:val="KeinLeerraum"/>
              <w:spacing w:after="20"/>
              <w:ind w:firstLine="0"/>
              <w:jc w:val="center"/>
              <w:rPr>
                <w:sz w:val="18"/>
                <w:szCs w:val="18"/>
              </w:rPr>
            </w:pPr>
          </w:p>
        </w:tc>
        <w:tc>
          <w:tcPr>
            <w:tcW w:w="1196" w:type="dxa"/>
            <w:tcBorders>
              <w:top w:val="single" w:sz="4" w:space="0" w:color="auto"/>
              <w:left w:val="nil"/>
              <w:bottom w:val="nil"/>
              <w:right w:val="nil"/>
            </w:tcBorders>
          </w:tcPr>
          <w:p w14:paraId="6F935F29" w14:textId="77777777" w:rsidR="00DB2F05" w:rsidRPr="0045643E" w:rsidRDefault="00DB2F05" w:rsidP="00DB2F05">
            <w:pPr>
              <w:pStyle w:val="KeinLeerraum"/>
              <w:spacing w:after="20"/>
              <w:ind w:firstLine="0"/>
              <w:jc w:val="center"/>
              <w:rPr>
                <w:sz w:val="18"/>
                <w:szCs w:val="18"/>
              </w:rPr>
            </w:pPr>
          </w:p>
        </w:tc>
      </w:tr>
      <w:tr w:rsidR="00DB2F05" w:rsidRPr="0045643E" w14:paraId="0A88E4F2" w14:textId="77777777" w:rsidTr="00DB2F05">
        <w:tc>
          <w:tcPr>
            <w:tcW w:w="2254" w:type="dxa"/>
            <w:tcBorders>
              <w:top w:val="nil"/>
              <w:left w:val="nil"/>
              <w:bottom w:val="nil"/>
              <w:right w:val="nil"/>
            </w:tcBorders>
          </w:tcPr>
          <w:p w14:paraId="0E229DE0" w14:textId="77777777" w:rsidR="00DB2F05" w:rsidRPr="0045643E" w:rsidRDefault="00DB2F05" w:rsidP="00DB2F05">
            <w:pPr>
              <w:pStyle w:val="KeinLeerraum"/>
              <w:spacing w:after="20"/>
              <w:ind w:firstLine="0"/>
              <w:rPr>
                <w:sz w:val="18"/>
                <w:szCs w:val="18"/>
              </w:rPr>
            </w:pPr>
            <w:r w:rsidRPr="0045643E">
              <w:rPr>
                <w:sz w:val="18"/>
                <w:szCs w:val="18"/>
              </w:rPr>
              <w:t>OCD severity</w:t>
            </w:r>
          </w:p>
        </w:tc>
        <w:tc>
          <w:tcPr>
            <w:tcW w:w="986" w:type="dxa"/>
            <w:tcBorders>
              <w:top w:val="nil"/>
              <w:left w:val="nil"/>
              <w:bottom w:val="nil"/>
              <w:right w:val="nil"/>
            </w:tcBorders>
          </w:tcPr>
          <w:p w14:paraId="610F46E1"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88" w:type="dxa"/>
            <w:tcBorders>
              <w:top w:val="nil"/>
              <w:left w:val="nil"/>
              <w:bottom w:val="nil"/>
              <w:right w:val="nil"/>
            </w:tcBorders>
          </w:tcPr>
          <w:p w14:paraId="221F21E6"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1F642735"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29" w:type="dxa"/>
            <w:tcBorders>
              <w:top w:val="nil"/>
              <w:left w:val="nil"/>
              <w:bottom w:val="nil"/>
              <w:right w:val="nil"/>
            </w:tcBorders>
          </w:tcPr>
          <w:p w14:paraId="6040EE00"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35F7565C"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6CB8D186"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2" w:type="dxa"/>
            <w:tcBorders>
              <w:top w:val="nil"/>
              <w:left w:val="nil"/>
              <w:bottom w:val="nil"/>
              <w:right w:val="nil"/>
            </w:tcBorders>
          </w:tcPr>
          <w:p w14:paraId="094AF42C"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1B860471"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3" w:type="dxa"/>
            <w:tcBorders>
              <w:top w:val="nil"/>
              <w:left w:val="nil"/>
              <w:bottom w:val="nil"/>
              <w:right w:val="nil"/>
            </w:tcBorders>
          </w:tcPr>
          <w:p w14:paraId="7F652F5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67D57FE8"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3" w:type="dxa"/>
            <w:tcBorders>
              <w:top w:val="nil"/>
              <w:left w:val="nil"/>
              <w:bottom w:val="nil"/>
              <w:right w:val="nil"/>
            </w:tcBorders>
          </w:tcPr>
          <w:p w14:paraId="0498D1C2"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96" w:type="dxa"/>
            <w:tcBorders>
              <w:top w:val="nil"/>
              <w:left w:val="nil"/>
              <w:bottom w:val="nil"/>
              <w:right w:val="nil"/>
            </w:tcBorders>
          </w:tcPr>
          <w:p w14:paraId="75B3B738"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4608057C" w14:textId="77777777" w:rsidTr="00DB2F05">
        <w:tc>
          <w:tcPr>
            <w:tcW w:w="2254" w:type="dxa"/>
            <w:tcBorders>
              <w:top w:val="nil"/>
              <w:left w:val="nil"/>
              <w:bottom w:val="nil"/>
              <w:right w:val="nil"/>
            </w:tcBorders>
          </w:tcPr>
          <w:p w14:paraId="40C3C64C" w14:textId="77777777" w:rsidR="00DB2F05" w:rsidRPr="0045643E" w:rsidRDefault="00DB2F05" w:rsidP="00DB2F05">
            <w:pPr>
              <w:pStyle w:val="KeinLeerraum"/>
              <w:spacing w:after="20"/>
              <w:ind w:firstLine="0"/>
              <w:rPr>
                <w:sz w:val="18"/>
                <w:szCs w:val="18"/>
              </w:rPr>
            </w:pPr>
            <w:r w:rsidRPr="0045643E">
              <w:rPr>
                <w:sz w:val="18"/>
                <w:szCs w:val="18"/>
              </w:rPr>
              <w:t>OCD functional impairment</w:t>
            </w:r>
          </w:p>
        </w:tc>
        <w:tc>
          <w:tcPr>
            <w:tcW w:w="986" w:type="dxa"/>
            <w:tcBorders>
              <w:top w:val="nil"/>
              <w:left w:val="nil"/>
              <w:bottom w:val="nil"/>
              <w:right w:val="nil"/>
            </w:tcBorders>
          </w:tcPr>
          <w:p w14:paraId="319B15CC"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259FF1D4"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40D06C5"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29" w:type="dxa"/>
            <w:tcBorders>
              <w:top w:val="nil"/>
              <w:left w:val="nil"/>
              <w:bottom w:val="nil"/>
              <w:right w:val="nil"/>
            </w:tcBorders>
          </w:tcPr>
          <w:p w14:paraId="02C96240"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2CAEAF3"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3DA41A83"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5B99E0D6"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39534E5B"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3" w:type="dxa"/>
            <w:tcBorders>
              <w:top w:val="nil"/>
              <w:left w:val="nil"/>
              <w:bottom w:val="nil"/>
              <w:right w:val="nil"/>
            </w:tcBorders>
          </w:tcPr>
          <w:p w14:paraId="4BF1C004"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146033D2"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23" w:type="dxa"/>
            <w:tcBorders>
              <w:top w:val="nil"/>
              <w:left w:val="nil"/>
              <w:bottom w:val="nil"/>
              <w:right w:val="nil"/>
            </w:tcBorders>
          </w:tcPr>
          <w:p w14:paraId="49B0B503"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96" w:type="dxa"/>
            <w:tcBorders>
              <w:top w:val="nil"/>
              <w:left w:val="nil"/>
              <w:bottom w:val="nil"/>
              <w:right w:val="nil"/>
            </w:tcBorders>
          </w:tcPr>
          <w:p w14:paraId="1B1D16FF"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39A6F050" w14:textId="77777777" w:rsidTr="00DB2F05">
        <w:tc>
          <w:tcPr>
            <w:tcW w:w="2254" w:type="dxa"/>
            <w:tcBorders>
              <w:top w:val="nil"/>
              <w:left w:val="nil"/>
              <w:bottom w:val="nil"/>
              <w:right w:val="nil"/>
            </w:tcBorders>
          </w:tcPr>
          <w:p w14:paraId="3CC73F83" w14:textId="77777777" w:rsidR="00DB2F05" w:rsidRPr="0045643E" w:rsidRDefault="00DB2F05" w:rsidP="00DB2F05">
            <w:pPr>
              <w:pStyle w:val="KeinLeerraum"/>
              <w:spacing w:after="20"/>
              <w:ind w:firstLine="0"/>
              <w:rPr>
                <w:sz w:val="18"/>
                <w:szCs w:val="18"/>
              </w:rPr>
            </w:pPr>
            <w:r w:rsidRPr="0045643E">
              <w:rPr>
                <w:sz w:val="18"/>
                <w:szCs w:val="18"/>
              </w:rPr>
              <w:t>Social adjustment</w:t>
            </w:r>
          </w:p>
        </w:tc>
        <w:tc>
          <w:tcPr>
            <w:tcW w:w="986" w:type="dxa"/>
            <w:tcBorders>
              <w:top w:val="nil"/>
              <w:left w:val="nil"/>
              <w:bottom w:val="nil"/>
              <w:right w:val="nil"/>
            </w:tcBorders>
          </w:tcPr>
          <w:p w14:paraId="42DC59C9"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88" w:type="dxa"/>
            <w:tcBorders>
              <w:top w:val="nil"/>
              <w:left w:val="nil"/>
              <w:bottom w:val="nil"/>
              <w:right w:val="nil"/>
            </w:tcBorders>
          </w:tcPr>
          <w:p w14:paraId="1A6D3BA7"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6B964204"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7E6F972C"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1A077FC7"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2CBDB476"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04C0CB11"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733B077E"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nil"/>
              <w:right w:val="nil"/>
            </w:tcBorders>
          </w:tcPr>
          <w:p w14:paraId="3A9B4F14"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73359817"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6A18A4C9"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4E76ABBA" w14:textId="77777777" w:rsidR="00DB2F05" w:rsidRPr="0045643E" w:rsidRDefault="00DB2F05" w:rsidP="00DB2F05">
            <w:pPr>
              <w:pStyle w:val="KeinLeerraum"/>
              <w:spacing w:after="20"/>
              <w:ind w:firstLine="0"/>
              <w:jc w:val="center"/>
              <w:rPr>
                <w:sz w:val="18"/>
                <w:szCs w:val="18"/>
              </w:rPr>
            </w:pPr>
          </w:p>
        </w:tc>
      </w:tr>
      <w:tr w:rsidR="00DB2F05" w:rsidRPr="0045643E" w14:paraId="6EE7E667" w14:textId="77777777" w:rsidTr="00DB2F05">
        <w:tc>
          <w:tcPr>
            <w:tcW w:w="2254" w:type="dxa"/>
            <w:tcBorders>
              <w:top w:val="nil"/>
              <w:left w:val="nil"/>
              <w:bottom w:val="nil"/>
              <w:right w:val="nil"/>
            </w:tcBorders>
          </w:tcPr>
          <w:p w14:paraId="545DFC8F" w14:textId="77777777" w:rsidR="00DB2F05" w:rsidRPr="0045643E" w:rsidRDefault="00DB2F05" w:rsidP="00DB2F05">
            <w:pPr>
              <w:pStyle w:val="KeinLeerraum"/>
              <w:spacing w:after="20"/>
              <w:ind w:firstLine="0"/>
              <w:rPr>
                <w:sz w:val="18"/>
                <w:szCs w:val="18"/>
              </w:rPr>
            </w:pPr>
            <w:r w:rsidRPr="0045643E">
              <w:rPr>
                <w:sz w:val="18"/>
                <w:szCs w:val="18"/>
              </w:rPr>
              <w:t>Onset of OCD</w:t>
            </w:r>
          </w:p>
        </w:tc>
        <w:tc>
          <w:tcPr>
            <w:tcW w:w="986" w:type="dxa"/>
            <w:tcBorders>
              <w:top w:val="nil"/>
              <w:left w:val="nil"/>
              <w:bottom w:val="nil"/>
              <w:right w:val="nil"/>
            </w:tcBorders>
          </w:tcPr>
          <w:p w14:paraId="34AEEF70"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88" w:type="dxa"/>
            <w:tcBorders>
              <w:top w:val="nil"/>
              <w:left w:val="nil"/>
              <w:bottom w:val="nil"/>
              <w:right w:val="nil"/>
            </w:tcBorders>
          </w:tcPr>
          <w:p w14:paraId="36246E56"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2EA99A22"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3B8AC95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565BEBC5"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1F70CF7E"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45D4CFF7"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103B239B"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nil"/>
              <w:right w:val="nil"/>
            </w:tcBorders>
          </w:tcPr>
          <w:p w14:paraId="47D1A1DD"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503B69BC"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3" w:type="dxa"/>
            <w:tcBorders>
              <w:top w:val="nil"/>
              <w:left w:val="nil"/>
              <w:bottom w:val="nil"/>
              <w:right w:val="nil"/>
            </w:tcBorders>
          </w:tcPr>
          <w:p w14:paraId="125431F5"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430D439E" w14:textId="77777777" w:rsidR="00DB2F05" w:rsidRPr="0045643E" w:rsidRDefault="00DB2F05" w:rsidP="00DB2F05">
            <w:pPr>
              <w:pStyle w:val="KeinLeerraum"/>
              <w:spacing w:after="20"/>
              <w:ind w:firstLine="0"/>
              <w:jc w:val="center"/>
              <w:rPr>
                <w:sz w:val="18"/>
                <w:szCs w:val="18"/>
              </w:rPr>
            </w:pPr>
          </w:p>
        </w:tc>
      </w:tr>
      <w:tr w:rsidR="00DB2F05" w:rsidRPr="0045643E" w14:paraId="2C1FD9D7" w14:textId="77777777" w:rsidTr="00DB2F05">
        <w:tc>
          <w:tcPr>
            <w:tcW w:w="2254" w:type="dxa"/>
            <w:tcBorders>
              <w:top w:val="nil"/>
              <w:left w:val="nil"/>
              <w:bottom w:val="nil"/>
              <w:right w:val="nil"/>
            </w:tcBorders>
          </w:tcPr>
          <w:p w14:paraId="517EEDBC" w14:textId="77777777" w:rsidR="00DB2F05" w:rsidRPr="0045643E" w:rsidRDefault="00DB2F05" w:rsidP="00DB2F05">
            <w:pPr>
              <w:pStyle w:val="KeinLeerraum"/>
              <w:spacing w:after="20"/>
              <w:ind w:firstLine="0"/>
              <w:rPr>
                <w:sz w:val="18"/>
                <w:szCs w:val="18"/>
              </w:rPr>
            </w:pPr>
            <w:r w:rsidRPr="0045643E">
              <w:rPr>
                <w:sz w:val="18"/>
                <w:szCs w:val="18"/>
              </w:rPr>
              <w:t>Duration of OCD</w:t>
            </w:r>
          </w:p>
        </w:tc>
        <w:tc>
          <w:tcPr>
            <w:tcW w:w="986" w:type="dxa"/>
            <w:tcBorders>
              <w:top w:val="nil"/>
              <w:left w:val="nil"/>
              <w:bottom w:val="nil"/>
              <w:right w:val="nil"/>
            </w:tcBorders>
          </w:tcPr>
          <w:p w14:paraId="0D7329EE"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161C40C4"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54ED669C"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32864C7C"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6530F468"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221D1EF0"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523898E8"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604ECD34"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nil"/>
              <w:right w:val="nil"/>
            </w:tcBorders>
          </w:tcPr>
          <w:p w14:paraId="4A23245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4135553A"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23" w:type="dxa"/>
            <w:tcBorders>
              <w:top w:val="nil"/>
              <w:left w:val="nil"/>
              <w:bottom w:val="nil"/>
              <w:right w:val="nil"/>
            </w:tcBorders>
          </w:tcPr>
          <w:p w14:paraId="36135A14"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1F737A19"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19DD1BED" w14:textId="77777777" w:rsidTr="00DB2F05">
        <w:tc>
          <w:tcPr>
            <w:tcW w:w="2254" w:type="dxa"/>
            <w:tcBorders>
              <w:top w:val="nil"/>
              <w:left w:val="nil"/>
              <w:bottom w:val="nil"/>
              <w:right w:val="nil"/>
            </w:tcBorders>
          </w:tcPr>
          <w:p w14:paraId="5CF4CEE4" w14:textId="77777777" w:rsidR="00DB2F05" w:rsidRPr="0045643E" w:rsidRDefault="00DB2F05" w:rsidP="00DB2F05">
            <w:pPr>
              <w:pStyle w:val="KeinLeerraum"/>
              <w:spacing w:after="20"/>
              <w:ind w:firstLine="0"/>
              <w:rPr>
                <w:sz w:val="18"/>
                <w:szCs w:val="18"/>
              </w:rPr>
            </w:pPr>
            <w:r w:rsidRPr="0045643E">
              <w:rPr>
                <w:sz w:val="18"/>
                <w:szCs w:val="18"/>
              </w:rPr>
              <w:t>Insight</w:t>
            </w:r>
          </w:p>
        </w:tc>
        <w:tc>
          <w:tcPr>
            <w:tcW w:w="986" w:type="dxa"/>
            <w:tcBorders>
              <w:top w:val="nil"/>
              <w:left w:val="nil"/>
              <w:bottom w:val="nil"/>
              <w:right w:val="nil"/>
            </w:tcBorders>
          </w:tcPr>
          <w:p w14:paraId="36B1ED1A"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62E1C3FA"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A283D3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44C22AD2"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67F19613"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3A17444C"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29A3F8F1"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12920D85"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3" w:type="dxa"/>
            <w:tcBorders>
              <w:top w:val="nil"/>
              <w:left w:val="nil"/>
              <w:bottom w:val="nil"/>
              <w:right w:val="nil"/>
            </w:tcBorders>
          </w:tcPr>
          <w:p w14:paraId="081D643D"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6A9B1F1F"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5C05D37C"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668F131D" w14:textId="77777777" w:rsidR="00DB2F05" w:rsidRPr="0045643E" w:rsidRDefault="00DB2F05" w:rsidP="00DB2F05">
            <w:pPr>
              <w:pStyle w:val="KeinLeerraum"/>
              <w:spacing w:after="20"/>
              <w:ind w:firstLine="0"/>
              <w:jc w:val="center"/>
              <w:rPr>
                <w:sz w:val="18"/>
                <w:szCs w:val="18"/>
              </w:rPr>
            </w:pPr>
          </w:p>
        </w:tc>
      </w:tr>
      <w:tr w:rsidR="00DB2F05" w:rsidRPr="0045643E" w14:paraId="460FAF7E" w14:textId="77777777" w:rsidTr="00DB2F05">
        <w:tc>
          <w:tcPr>
            <w:tcW w:w="2254" w:type="dxa"/>
            <w:tcBorders>
              <w:top w:val="nil"/>
              <w:left w:val="nil"/>
              <w:bottom w:val="single" w:sz="4" w:space="0" w:color="auto"/>
              <w:right w:val="nil"/>
            </w:tcBorders>
          </w:tcPr>
          <w:p w14:paraId="52850526" w14:textId="77777777" w:rsidR="00DB2F05" w:rsidRPr="001666DF" w:rsidRDefault="00DB2F05" w:rsidP="00DB2F05">
            <w:pPr>
              <w:pStyle w:val="KeinLeerraum"/>
              <w:spacing w:after="20"/>
              <w:ind w:firstLine="0"/>
              <w:rPr>
                <w:sz w:val="18"/>
                <w:szCs w:val="18"/>
              </w:rPr>
            </w:pPr>
            <w:r w:rsidRPr="001666DF">
              <w:rPr>
                <w:sz w:val="18"/>
                <w:szCs w:val="18"/>
              </w:rPr>
              <w:t>OCD dimensions</w:t>
            </w:r>
          </w:p>
        </w:tc>
        <w:tc>
          <w:tcPr>
            <w:tcW w:w="986" w:type="dxa"/>
            <w:tcBorders>
              <w:top w:val="nil"/>
              <w:left w:val="nil"/>
              <w:bottom w:val="single" w:sz="4" w:space="0" w:color="auto"/>
              <w:right w:val="nil"/>
            </w:tcBorders>
          </w:tcPr>
          <w:p w14:paraId="54236988"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single" w:sz="4" w:space="0" w:color="auto"/>
              <w:right w:val="nil"/>
            </w:tcBorders>
          </w:tcPr>
          <w:p w14:paraId="6D94615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7068409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6A83D5C5"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5EACE7D1"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single" w:sz="4" w:space="0" w:color="auto"/>
              <w:right w:val="nil"/>
            </w:tcBorders>
          </w:tcPr>
          <w:p w14:paraId="2A46236E"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5FC9F904" w14:textId="77777777" w:rsidR="00DB2F05" w:rsidRPr="0045643E" w:rsidRDefault="00DB2F05" w:rsidP="00DB2F05">
            <w:pPr>
              <w:pStyle w:val="KeinLeerraum"/>
              <w:spacing w:after="20"/>
              <w:ind w:firstLine="0"/>
              <w:jc w:val="center"/>
              <w:rPr>
                <w:sz w:val="18"/>
                <w:szCs w:val="18"/>
              </w:rPr>
            </w:pPr>
            <w:r>
              <w:rPr>
                <w:sz w:val="18"/>
                <w:szCs w:val="18"/>
              </w:rPr>
              <w:t>n.s.</w:t>
            </w:r>
          </w:p>
        </w:tc>
        <w:tc>
          <w:tcPr>
            <w:tcW w:w="992" w:type="dxa"/>
            <w:tcBorders>
              <w:top w:val="nil"/>
              <w:left w:val="nil"/>
              <w:bottom w:val="single" w:sz="4" w:space="0" w:color="auto"/>
              <w:right w:val="nil"/>
            </w:tcBorders>
          </w:tcPr>
          <w:p w14:paraId="62630849"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single" w:sz="4" w:space="0" w:color="auto"/>
              <w:right w:val="nil"/>
            </w:tcBorders>
          </w:tcPr>
          <w:p w14:paraId="0C41BFB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5163EE1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01B123A6"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single" w:sz="4" w:space="0" w:color="auto"/>
              <w:right w:val="nil"/>
            </w:tcBorders>
          </w:tcPr>
          <w:p w14:paraId="03B15B7E" w14:textId="77777777" w:rsidR="00DB2F05" w:rsidRPr="0045643E" w:rsidRDefault="00DB2F05" w:rsidP="00DB2F05">
            <w:pPr>
              <w:pStyle w:val="KeinLeerraum"/>
              <w:spacing w:after="20"/>
              <w:ind w:firstLine="0"/>
              <w:jc w:val="center"/>
              <w:rPr>
                <w:sz w:val="18"/>
                <w:szCs w:val="18"/>
              </w:rPr>
            </w:pPr>
          </w:p>
        </w:tc>
      </w:tr>
      <w:tr w:rsidR="00DB2F05" w:rsidRPr="0045643E" w14:paraId="1CAB027D" w14:textId="77777777" w:rsidTr="00DB2F05">
        <w:tc>
          <w:tcPr>
            <w:tcW w:w="2254" w:type="dxa"/>
            <w:tcBorders>
              <w:top w:val="single" w:sz="4" w:space="0" w:color="auto"/>
              <w:left w:val="nil"/>
              <w:bottom w:val="nil"/>
              <w:right w:val="nil"/>
            </w:tcBorders>
          </w:tcPr>
          <w:p w14:paraId="62CC4084" w14:textId="77777777" w:rsidR="00DB2F05" w:rsidRPr="0045643E" w:rsidRDefault="00DB2F05" w:rsidP="00DB2F05">
            <w:pPr>
              <w:pStyle w:val="KeinLeerraum"/>
              <w:spacing w:after="20"/>
              <w:ind w:firstLine="0"/>
              <w:rPr>
                <w:i/>
                <w:sz w:val="18"/>
                <w:szCs w:val="18"/>
              </w:rPr>
            </w:pPr>
            <w:r w:rsidRPr="0045643E">
              <w:rPr>
                <w:i/>
                <w:sz w:val="18"/>
                <w:szCs w:val="18"/>
              </w:rPr>
              <w:t>Comorbidity</w:t>
            </w:r>
          </w:p>
        </w:tc>
        <w:tc>
          <w:tcPr>
            <w:tcW w:w="986" w:type="dxa"/>
            <w:tcBorders>
              <w:top w:val="single" w:sz="4" w:space="0" w:color="auto"/>
              <w:left w:val="nil"/>
              <w:bottom w:val="nil"/>
              <w:right w:val="nil"/>
            </w:tcBorders>
          </w:tcPr>
          <w:p w14:paraId="50D3EB02" w14:textId="77777777" w:rsidR="00DB2F05" w:rsidRPr="0045643E" w:rsidRDefault="00DB2F05" w:rsidP="00DB2F05">
            <w:pPr>
              <w:pStyle w:val="KeinLeerraum"/>
              <w:spacing w:after="20"/>
              <w:ind w:firstLine="0"/>
              <w:jc w:val="center"/>
              <w:rPr>
                <w:sz w:val="18"/>
                <w:szCs w:val="18"/>
              </w:rPr>
            </w:pPr>
          </w:p>
        </w:tc>
        <w:tc>
          <w:tcPr>
            <w:tcW w:w="988" w:type="dxa"/>
            <w:tcBorders>
              <w:top w:val="single" w:sz="4" w:space="0" w:color="auto"/>
              <w:left w:val="nil"/>
              <w:bottom w:val="nil"/>
              <w:right w:val="nil"/>
            </w:tcBorders>
          </w:tcPr>
          <w:p w14:paraId="6CEB8A82"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232D94D0"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26B2C582"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334FCCD1" w14:textId="77777777" w:rsidR="00DB2F05" w:rsidRPr="0045643E" w:rsidRDefault="00DB2F05" w:rsidP="00DB2F05">
            <w:pPr>
              <w:pStyle w:val="KeinLeerraum"/>
              <w:spacing w:after="20"/>
              <w:ind w:firstLine="0"/>
              <w:jc w:val="center"/>
              <w:rPr>
                <w:sz w:val="18"/>
                <w:szCs w:val="18"/>
              </w:rPr>
            </w:pPr>
          </w:p>
        </w:tc>
        <w:tc>
          <w:tcPr>
            <w:tcW w:w="1012" w:type="dxa"/>
            <w:tcBorders>
              <w:top w:val="single" w:sz="4" w:space="0" w:color="auto"/>
              <w:left w:val="nil"/>
              <w:bottom w:val="nil"/>
              <w:right w:val="nil"/>
            </w:tcBorders>
          </w:tcPr>
          <w:p w14:paraId="1771376F"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6D685811"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57076D99" w14:textId="77777777" w:rsidR="00DB2F05" w:rsidRPr="0045643E" w:rsidRDefault="00DB2F05" w:rsidP="00DB2F05">
            <w:pPr>
              <w:pStyle w:val="KeinLeerraum"/>
              <w:spacing w:after="20"/>
              <w:ind w:firstLine="0"/>
              <w:jc w:val="center"/>
              <w:rPr>
                <w:sz w:val="18"/>
                <w:szCs w:val="18"/>
              </w:rPr>
            </w:pPr>
          </w:p>
        </w:tc>
        <w:tc>
          <w:tcPr>
            <w:tcW w:w="993" w:type="dxa"/>
            <w:tcBorders>
              <w:top w:val="single" w:sz="4" w:space="0" w:color="auto"/>
              <w:left w:val="nil"/>
              <w:bottom w:val="nil"/>
              <w:right w:val="nil"/>
            </w:tcBorders>
          </w:tcPr>
          <w:p w14:paraId="5304764D"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6D3B3B24"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1458C5BF" w14:textId="77777777" w:rsidR="00DB2F05" w:rsidRPr="0045643E" w:rsidRDefault="00DB2F05" w:rsidP="00DB2F05">
            <w:pPr>
              <w:pStyle w:val="KeinLeerraum"/>
              <w:spacing w:after="20"/>
              <w:ind w:firstLine="0"/>
              <w:jc w:val="center"/>
              <w:rPr>
                <w:sz w:val="18"/>
                <w:szCs w:val="18"/>
              </w:rPr>
            </w:pPr>
          </w:p>
        </w:tc>
        <w:tc>
          <w:tcPr>
            <w:tcW w:w="1196" w:type="dxa"/>
            <w:tcBorders>
              <w:top w:val="single" w:sz="4" w:space="0" w:color="auto"/>
              <w:left w:val="nil"/>
              <w:bottom w:val="nil"/>
              <w:right w:val="nil"/>
            </w:tcBorders>
          </w:tcPr>
          <w:p w14:paraId="2CA6F8FE" w14:textId="77777777" w:rsidR="00DB2F05" w:rsidRPr="0045643E" w:rsidRDefault="00DB2F05" w:rsidP="00DB2F05">
            <w:pPr>
              <w:pStyle w:val="KeinLeerraum"/>
              <w:spacing w:after="20"/>
              <w:ind w:firstLine="0"/>
              <w:jc w:val="center"/>
              <w:rPr>
                <w:sz w:val="18"/>
                <w:szCs w:val="18"/>
              </w:rPr>
            </w:pPr>
          </w:p>
        </w:tc>
      </w:tr>
      <w:tr w:rsidR="00DB2F05" w:rsidRPr="0045643E" w14:paraId="6BCFBC9D" w14:textId="77777777" w:rsidTr="00DB2F05">
        <w:tc>
          <w:tcPr>
            <w:tcW w:w="2254" w:type="dxa"/>
            <w:tcBorders>
              <w:top w:val="nil"/>
              <w:left w:val="nil"/>
              <w:bottom w:val="nil"/>
              <w:right w:val="nil"/>
            </w:tcBorders>
          </w:tcPr>
          <w:p w14:paraId="678B438F" w14:textId="77777777" w:rsidR="00DB2F05" w:rsidRPr="0045643E" w:rsidRDefault="00DB2F05" w:rsidP="00DB2F05">
            <w:pPr>
              <w:pStyle w:val="KeinLeerraum"/>
              <w:spacing w:after="20"/>
              <w:ind w:firstLine="0"/>
              <w:rPr>
                <w:sz w:val="18"/>
                <w:szCs w:val="18"/>
              </w:rPr>
            </w:pPr>
            <w:r w:rsidRPr="0045643E">
              <w:rPr>
                <w:sz w:val="18"/>
                <w:szCs w:val="18"/>
              </w:rPr>
              <w:t xml:space="preserve">Externalizing comorbidity </w:t>
            </w:r>
          </w:p>
        </w:tc>
        <w:tc>
          <w:tcPr>
            <w:tcW w:w="986" w:type="dxa"/>
            <w:tcBorders>
              <w:top w:val="nil"/>
              <w:left w:val="nil"/>
              <w:bottom w:val="nil"/>
              <w:right w:val="nil"/>
            </w:tcBorders>
          </w:tcPr>
          <w:p w14:paraId="64ABB018"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298F7F2F"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10EE839"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33EF8463"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6B68DDB"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246CB8E7"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79FE49CC"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2B62116E"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3" w:type="dxa"/>
            <w:tcBorders>
              <w:top w:val="nil"/>
              <w:left w:val="nil"/>
              <w:bottom w:val="nil"/>
              <w:right w:val="nil"/>
            </w:tcBorders>
          </w:tcPr>
          <w:p w14:paraId="6C4383FF"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752BC21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2AC1373C"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96" w:type="dxa"/>
            <w:tcBorders>
              <w:top w:val="nil"/>
              <w:left w:val="nil"/>
              <w:bottom w:val="nil"/>
              <w:right w:val="nil"/>
            </w:tcBorders>
          </w:tcPr>
          <w:p w14:paraId="5170B4AA"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6699E687" w14:textId="77777777" w:rsidTr="00DB2F05">
        <w:tc>
          <w:tcPr>
            <w:tcW w:w="2254" w:type="dxa"/>
            <w:tcBorders>
              <w:top w:val="nil"/>
              <w:left w:val="nil"/>
              <w:bottom w:val="nil"/>
              <w:right w:val="nil"/>
            </w:tcBorders>
          </w:tcPr>
          <w:p w14:paraId="1B83D197" w14:textId="77777777" w:rsidR="00DB2F05" w:rsidRPr="0045643E" w:rsidRDefault="00DB2F05" w:rsidP="00DB2F05">
            <w:pPr>
              <w:pStyle w:val="KeinLeerraum"/>
              <w:spacing w:after="20"/>
              <w:ind w:firstLine="0"/>
              <w:rPr>
                <w:sz w:val="18"/>
                <w:szCs w:val="18"/>
              </w:rPr>
            </w:pPr>
            <w:r w:rsidRPr="0045643E">
              <w:rPr>
                <w:sz w:val="18"/>
                <w:szCs w:val="18"/>
              </w:rPr>
              <w:t>Comorbid anxiety</w:t>
            </w:r>
          </w:p>
        </w:tc>
        <w:tc>
          <w:tcPr>
            <w:tcW w:w="986" w:type="dxa"/>
            <w:tcBorders>
              <w:top w:val="nil"/>
              <w:left w:val="nil"/>
              <w:bottom w:val="nil"/>
              <w:right w:val="nil"/>
            </w:tcBorders>
          </w:tcPr>
          <w:p w14:paraId="2B0C5FC1"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14C2370C"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79C68938"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508B1C95"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3D4680F"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06A8B875"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92" w:type="dxa"/>
            <w:tcBorders>
              <w:top w:val="nil"/>
              <w:left w:val="nil"/>
              <w:bottom w:val="nil"/>
              <w:right w:val="nil"/>
            </w:tcBorders>
          </w:tcPr>
          <w:p w14:paraId="11B90C0A"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030FA391"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93" w:type="dxa"/>
            <w:tcBorders>
              <w:top w:val="nil"/>
              <w:left w:val="nil"/>
              <w:bottom w:val="nil"/>
              <w:right w:val="nil"/>
            </w:tcBorders>
          </w:tcPr>
          <w:p w14:paraId="0A02B38B"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24AE820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55BE857F"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96" w:type="dxa"/>
            <w:tcBorders>
              <w:top w:val="nil"/>
              <w:left w:val="nil"/>
              <w:bottom w:val="nil"/>
              <w:right w:val="nil"/>
            </w:tcBorders>
          </w:tcPr>
          <w:p w14:paraId="0914309F"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45912DD5" w14:textId="77777777" w:rsidTr="00DB2F05">
        <w:tc>
          <w:tcPr>
            <w:tcW w:w="2254" w:type="dxa"/>
            <w:tcBorders>
              <w:top w:val="nil"/>
              <w:left w:val="nil"/>
              <w:bottom w:val="nil"/>
              <w:right w:val="nil"/>
            </w:tcBorders>
          </w:tcPr>
          <w:p w14:paraId="392DADAC" w14:textId="77777777" w:rsidR="00DB2F05" w:rsidRPr="0045643E" w:rsidRDefault="00DB2F05" w:rsidP="00DB2F05">
            <w:pPr>
              <w:pStyle w:val="KeinLeerraum"/>
              <w:spacing w:after="20"/>
              <w:ind w:firstLine="0"/>
              <w:rPr>
                <w:sz w:val="18"/>
                <w:szCs w:val="18"/>
              </w:rPr>
            </w:pPr>
            <w:r w:rsidRPr="0045643E">
              <w:rPr>
                <w:sz w:val="18"/>
                <w:szCs w:val="18"/>
              </w:rPr>
              <w:t>Comorbid depression</w:t>
            </w:r>
          </w:p>
        </w:tc>
        <w:tc>
          <w:tcPr>
            <w:tcW w:w="986" w:type="dxa"/>
            <w:tcBorders>
              <w:top w:val="nil"/>
              <w:left w:val="nil"/>
              <w:bottom w:val="nil"/>
              <w:right w:val="nil"/>
            </w:tcBorders>
          </w:tcPr>
          <w:p w14:paraId="286C7727"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6423DA93"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4E851736"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62D85C57"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215B5AC3"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48B5A68F"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92" w:type="dxa"/>
            <w:tcBorders>
              <w:top w:val="nil"/>
              <w:left w:val="nil"/>
              <w:bottom w:val="nil"/>
              <w:right w:val="nil"/>
            </w:tcBorders>
          </w:tcPr>
          <w:p w14:paraId="7BC38CDE"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18002772"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93" w:type="dxa"/>
            <w:tcBorders>
              <w:top w:val="nil"/>
              <w:left w:val="nil"/>
              <w:bottom w:val="nil"/>
              <w:right w:val="nil"/>
            </w:tcBorders>
          </w:tcPr>
          <w:p w14:paraId="58F6118F"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730C9049"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44082B98"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96" w:type="dxa"/>
            <w:tcBorders>
              <w:top w:val="nil"/>
              <w:left w:val="nil"/>
              <w:bottom w:val="nil"/>
              <w:right w:val="nil"/>
            </w:tcBorders>
          </w:tcPr>
          <w:p w14:paraId="087D2F6D"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67E80631" w14:textId="77777777" w:rsidTr="00DB2F05">
        <w:tc>
          <w:tcPr>
            <w:tcW w:w="2254" w:type="dxa"/>
            <w:tcBorders>
              <w:top w:val="nil"/>
              <w:left w:val="nil"/>
              <w:bottom w:val="single" w:sz="4" w:space="0" w:color="auto"/>
              <w:right w:val="nil"/>
            </w:tcBorders>
          </w:tcPr>
          <w:p w14:paraId="6D9817EC" w14:textId="77777777" w:rsidR="00DB2F05" w:rsidRPr="0045643E" w:rsidRDefault="00DB2F05" w:rsidP="00DB2F05">
            <w:pPr>
              <w:pStyle w:val="KeinLeerraum"/>
              <w:spacing w:after="20"/>
              <w:ind w:firstLine="0"/>
              <w:rPr>
                <w:sz w:val="18"/>
                <w:szCs w:val="18"/>
              </w:rPr>
            </w:pPr>
            <w:r w:rsidRPr="0045643E">
              <w:rPr>
                <w:sz w:val="18"/>
                <w:szCs w:val="18"/>
              </w:rPr>
              <w:t>Comorbid tics</w:t>
            </w:r>
          </w:p>
        </w:tc>
        <w:tc>
          <w:tcPr>
            <w:tcW w:w="986" w:type="dxa"/>
            <w:tcBorders>
              <w:top w:val="nil"/>
              <w:left w:val="nil"/>
              <w:bottom w:val="single" w:sz="4" w:space="0" w:color="auto"/>
              <w:right w:val="nil"/>
            </w:tcBorders>
          </w:tcPr>
          <w:p w14:paraId="7EDAA6E0"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single" w:sz="4" w:space="0" w:color="auto"/>
              <w:right w:val="nil"/>
            </w:tcBorders>
          </w:tcPr>
          <w:p w14:paraId="2540E02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44E5017A"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single" w:sz="4" w:space="0" w:color="auto"/>
              <w:right w:val="nil"/>
            </w:tcBorders>
          </w:tcPr>
          <w:p w14:paraId="20768B13"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single" w:sz="4" w:space="0" w:color="auto"/>
              <w:right w:val="nil"/>
            </w:tcBorders>
          </w:tcPr>
          <w:p w14:paraId="7EC22500"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single" w:sz="4" w:space="0" w:color="auto"/>
              <w:right w:val="nil"/>
            </w:tcBorders>
          </w:tcPr>
          <w:p w14:paraId="79126DAD"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53068FA4"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3DC161EB"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single" w:sz="4" w:space="0" w:color="auto"/>
              <w:right w:val="nil"/>
            </w:tcBorders>
          </w:tcPr>
          <w:p w14:paraId="3ED637F5"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3B2D85B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5C6EF9BE"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single" w:sz="4" w:space="0" w:color="auto"/>
              <w:right w:val="nil"/>
            </w:tcBorders>
          </w:tcPr>
          <w:p w14:paraId="286FE66F"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754B0D71" w14:textId="77777777" w:rsidTr="00DB2F05">
        <w:tc>
          <w:tcPr>
            <w:tcW w:w="2254" w:type="dxa"/>
            <w:tcBorders>
              <w:top w:val="single" w:sz="4" w:space="0" w:color="auto"/>
              <w:left w:val="nil"/>
              <w:bottom w:val="nil"/>
              <w:right w:val="nil"/>
            </w:tcBorders>
          </w:tcPr>
          <w:p w14:paraId="4B4265C9" w14:textId="77777777" w:rsidR="00DB2F05" w:rsidRPr="0045643E" w:rsidRDefault="00DB2F05" w:rsidP="00DB2F05">
            <w:pPr>
              <w:pStyle w:val="KeinLeerraum"/>
              <w:spacing w:after="20"/>
              <w:ind w:firstLine="0"/>
              <w:rPr>
                <w:i/>
                <w:sz w:val="18"/>
                <w:szCs w:val="18"/>
              </w:rPr>
            </w:pPr>
            <w:r w:rsidRPr="0045643E">
              <w:rPr>
                <w:i/>
                <w:sz w:val="18"/>
                <w:szCs w:val="18"/>
              </w:rPr>
              <w:t>Family variables</w:t>
            </w:r>
          </w:p>
        </w:tc>
        <w:tc>
          <w:tcPr>
            <w:tcW w:w="986" w:type="dxa"/>
            <w:tcBorders>
              <w:top w:val="single" w:sz="4" w:space="0" w:color="auto"/>
              <w:left w:val="nil"/>
              <w:bottom w:val="nil"/>
              <w:right w:val="nil"/>
            </w:tcBorders>
          </w:tcPr>
          <w:p w14:paraId="4D479DA5" w14:textId="77777777" w:rsidR="00DB2F05" w:rsidRPr="0045643E" w:rsidRDefault="00DB2F05" w:rsidP="00DB2F05">
            <w:pPr>
              <w:pStyle w:val="KeinLeerraum"/>
              <w:spacing w:after="20"/>
              <w:ind w:firstLine="0"/>
              <w:jc w:val="center"/>
              <w:rPr>
                <w:sz w:val="18"/>
                <w:szCs w:val="18"/>
              </w:rPr>
            </w:pPr>
          </w:p>
        </w:tc>
        <w:tc>
          <w:tcPr>
            <w:tcW w:w="988" w:type="dxa"/>
            <w:tcBorders>
              <w:top w:val="single" w:sz="4" w:space="0" w:color="auto"/>
              <w:left w:val="nil"/>
              <w:bottom w:val="nil"/>
              <w:right w:val="nil"/>
            </w:tcBorders>
          </w:tcPr>
          <w:p w14:paraId="4F77A3AC"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3BCEEA6E"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0C045BD9"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1E445E2A" w14:textId="77777777" w:rsidR="00DB2F05" w:rsidRPr="0045643E" w:rsidRDefault="00DB2F05" w:rsidP="00DB2F05">
            <w:pPr>
              <w:pStyle w:val="KeinLeerraum"/>
              <w:spacing w:after="20"/>
              <w:ind w:firstLine="0"/>
              <w:jc w:val="center"/>
              <w:rPr>
                <w:sz w:val="18"/>
                <w:szCs w:val="18"/>
              </w:rPr>
            </w:pPr>
          </w:p>
        </w:tc>
        <w:tc>
          <w:tcPr>
            <w:tcW w:w="1012" w:type="dxa"/>
            <w:tcBorders>
              <w:top w:val="single" w:sz="4" w:space="0" w:color="auto"/>
              <w:left w:val="nil"/>
              <w:bottom w:val="nil"/>
              <w:right w:val="nil"/>
            </w:tcBorders>
          </w:tcPr>
          <w:p w14:paraId="3FDD2BED"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22EB058E"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2D40E5FD" w14:textId="77777777" w:rsidR="00DB2F05" w:rsidRPr="0045643E" w:rsidRDefault="00DB2F05" w:rsidP="00DB2F05">
            <w:pPr>
              <w:pStyle w:val="KeinLeerraum"/>
              <w:spacing w:after="20"/>
              <w:ind w:firstLine="0"/>
              <w:jc w:val="center"/>
              <w:rPr>
                <w:sz w:val="18"/>
                <w:szCs w:val="18"/>
              </w:rPr>
            </w:pPr>
          </w:p>
        </w:tc>
        <w:tc>
          <w:tcPr>
            <w:tcW w:w="993" w:type="dxa"/>
            <w:tcBorders>
              <w:top w:val="single" w:sz="4" w:space="0" w:color="auto"/>
              <w:left w:val="nil"/>
              <w:bottom w:val="nil"/>
              <w:right w:val="nil"/>
            </w:tcBorders>
          </w:tcPr>
          <w:p w14:paraId="2DC3E6BD"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4F77B39B"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3E321E12" w14:textId="77777777" w:rsidR="00DB2F05" w:rsidRPr="0045643E" w:rsidRDefault="00DB2F05" w:rsidP="00DB2F05">
            <w:pPr>
              <w:pStyle w:val="KeinLeerraum"/>
              <w:spacing w:after="20"/>
              <w:ind w:firstLine="0"/>
              <w:jc w:val="center"/>
              <w:rPr>
                <w:sz w:val="18"/>
                <w:szCs w:val="18"/>
              </w:rPr>
            </w:pPr>
          </w:p>
        </w:tc>
        <w:tc>
          <w:tcPr>
            <w:tcW w:w="1196" w:type="dxa"/>
            <w:tcBorders>
              <w:top w:val="single" w:sz="4" w:space="0" w:color="auto"/>
              <w:left w:val="nil"/>
              <w:bottom w:val="nil"/>
              <w:right w:val="nil"/>
            </w:tcBorders>
          </w:tcPr>
          <w:p w14:paraId="23B86D6F" w14:textId="77777777" w:rsidR="00DB2F05" w:rsidRPr="0045643E" w:rsidRDefault="00DB2F05" w:rsidP="00DB2F05">
            <w:pPr>
              <w:pStyle w:val="KeinLeerraum"/>
              <w:spacing w:after="20"/>
              <w:ind w:firstLine="0"/>
              <w:jc w:val="center"/>
              <w:rPr>
                <w:sz w:val="18"/>
                <w:szCs w:val="18"/>
              </w:rPr>
            </w:pPr>
          </w:p>
        </w:tc>
      </w:tr>
      <w:tr w:rsidR="00DB2F05" w:rsidRPr="0045643E" w14:paraId="0D9BD5FE" w14:textId="77777777" w:rsidTr="00DB2F05">
        <w:tc>
          <w:tcPr>
            <w:tcW w:w="2254" w:type="dxa"/>
            <w:tcBorders>
              <w:top w:val="nil"/>
              <w:left w:val="nil"/>
              <w:bottom w:val="nil"/>
              <w:right w:val="nil"/>
            </w:tcBorders>
          </w:tcPr>
          <w:p w14:paraId="5B4FAB40" w14:textId="77777777" w:rsidR="00DB2F05" w:rsidRPr="0045643E" w:rsidRDefault="00DB2F05" w:rsidP="00DB2F05">
            <w:pPr>
              <w:pStyle w:val="KeinLeerraum"/>
              <w:spacing w:after="20"/>
              <w:ind w:firstLine="0"/>
              <w:rPr>
                <w:sz w:val="18"/>
                <w:szCs w:val="18"/>
              </w:rPr>
            </w:pPr>
            <w:r w:rsidRPr="0045643E">
              <w:rPr>
                <w:sz w:val="18"/>
                <w:szCs w:val="18"/>
              </w:rPr>
              <w:t>Family accommodation</w:t>
            </w:r>
          </w:p>
        </w:tc>
        <w:tc>
          <w:tcPr>
            <w:tcW w:w="986" w:type="dxa"/>
            <w:tcBorders>
              <w:top w:val="nil"/>
              <w:left w:val="nil"/>
              <w:bottom w:val="nil"/>
              <w:right w:val="nil"/>
            </w:tcBorders>
          </w:tcPr>
          <w:p w14:paraId="1A699231"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5F1A1068"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5F43EE0"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61CC9BB"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1973C0CF"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08B88FAF"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2B6CCED1"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08470225"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3" w:type="dxa"/>
            <w:tcBorders>
              <w:top w:val="nil"/>
              <w:left w:val="nil"/>
              <w:bottom w:val="nil"/>
              <w:right w:val="nil"/>
            </w:tcBorders>
          </w:tcPr>
          <w:p w14:paraId="2729ED3B"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0E7EB539"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2DFAF572"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96" w:type="dxa"/>
            <w:tcBorders>
              <w:top w:val="nil"/>
              <w:left w:val="nil"/>
              <w:bottom w:val="nil"/>
              <w:right w:val="nil"/>
            </w:tcBorders>
          </w:tcPr>
          <w:p w14:paraId="0FA6D090"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3902F8CE" w14:textId="77777777" w:rsidTr="00DB2F05">
        <w:tc>
          <w:tcPr>
            <w:tcW w:w="2254" w:type="dxa"/>
            <w:tcBorders>
              <w:top w:val="nil"/>
              <w:left w:val="nil"/>
              <w:bottom w:val="nil"/>
              <w:right w:val="nil"/>
            </w:tcBorders>
          </w:tcPr>
          <w:p w14:paraId="2E6D3529" w14:textId="77777777" w:rsidR="00DB2F05" w:rsidRPr="0045643E" w:rsidRDefault="00DB2F05" w:rsidP="00DB2F05">
            <w:pPr>
              <w:pStyle w:val="KeinLeerraum"/>
              <w:spacing w:after="20"/>
              <w:ind w:firstLine="0"/>
              <w:rPr>
                <w:sz w:val="18"/>
                <w:szCs w:val="18"/>
              </w:rPr>
            </w:pPr>
            <w:r w:rsidRPr="0045643E">
              <w:rPr>
                <w:sz w:val="18"/>
                <w:szCs w:val="18"/>
              </w:rPr>
              <w:t xml:space="preserve">Family dysfunction </w:t>
            </w:r>
          </w:p>
        </w:tc>
        <w:tc>
          <w:tcPr>
            <w:tcW w:w="986" w:type="dxa"/>
            <w:tcBorders>
              <w:top w:val="nil"/>
              <w:left w:val="nil"/>
              <w:bottom w:val="nil"/>
              <w:right w:val="nil"/>
            </w:tcBorders>
          </w:tcPr>
          <w:p w14:paraId="2E9D2F1A"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5F24BDAD"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1F8D8FC2"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14D0CD43"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295F3744"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44D800D2"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2" w:type="dxa"/>
            <w:tcBorders>
              <w:top w:val="nil"/>
              <w:left w:val="nil"/>
              <w:bottom w:val="nil"/>
              <w:right w:val="nil"/>
            </w:tcBorders>
          </w:tcPr>
          <w:p w14:paraId="2DA45F51"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15E976E7"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93" w:type="dxa"/>
            <w:tcBorders>
              <w:top w:val="nil"/>
              <w:left w:val="nil"/>
              <w:bottom w:val="nil"/>
              <w:right w:val="nil"/>
            </w:tcBorders>
          </w:tcPr>
          <w:p w14:paraId="3883328B"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23" w:type="dxa"/>
            <w:tcBorders>
              <w:top w:val="nil"/>
              <w:left w:val="nil"/>
              <w:bottom w:val="nil"/>
              <w:right w:val="nil"/>
            </w:tcBorders>
          </w:tcPr>
          <w:p w14:paraId="1C36C1EF"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7BBAB394"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44883917" w14:textId="77777777" w:rsidR="00DB2F05" w:rsidRPr="0045643E" w:rsidRDefault="00DB2F05" w:rsidP="00DB2F05">
            <w:pPr>
              <w:pStyle w:val="KeinLeerraum"/>
              <w:spacing w:after="20"/>
              <w:ind w:firstLine="0"/>
              <w:jc w:val="center"/>
              <w:rPr>
                <w:sz w:val="18"/>
                <w:szCs w:val="18"/>
              </w:rPr>
            </w:pPr>
          </w:p>
        </w:tc>
      </w:tr>
      <w:tr w:rsidR="00DB2F05" w:rsidRPr="0045643E" w14:paraId="1B4F88D7" w14:textId="77777777" w:rsidTr="00DB2F05">
        <w:tc>
          <w:tcPr>
            <w:tcW w:w="2254" w:type="dxa"/>
            <w:tcBorders>
              <w:top w:val="nil"/>
              <w:left w:val="nil"/>
              <w:bottom w:val="nil"/>
              <w:right w:val="nil"/>
            </w:tcBorders>
          </w:tcPr>
          <w:p w14:paraId="420FBB52" w14:textId="77777777" w:rsidR="00DB2F05" w:rsidRPr="0045643E" w:rsidRDefault="00DB2F05" w:rsidP="00DB2F05">
            <w:pPr>
              <w:pStyle w:val="KeinLeerraum"/>
              <w:spacing w:after="20"/>
              <w:ind w:firstLine="0"/>
              <w:rPr>
                <w:sz w:val="18"/>
                <w:szCs w:val="18"/>
              </w:rPr>
            </w:pPr>
            <w:r w:rsidRPr="0045643E">
              <w:rPr>
                <w:sz w:val="18"/>
                <w:szCs w:val="18"/>
              </w:rPr>
              <w:t>Family history of OCD</w:t>
            </w:r>
          </w:p>
        </w:tc>
        <w:tc>
          <w:tcPr>
            <w:tcW w:w="986" w:type="dxa"/>
            <w:tcBorders>
              <w:top w:val="nil"/>
              <w:left w:val="nil"/>
              <w:bottom w:val="nil"/>
              <w:right w:val="nil"/>
            </w:tcBorders>
          </w:tcPr>
          <w:p w14:paraId="70921360"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2EFE3AD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6A252D30"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2F4382C6"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4BFCB4D4"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38B20D1F"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21AE2B84"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31C824D8" w14:textId="77777777" w:rsidR="00DB2F05" w:rsidRPr="0045643E" w:rsidRDefault="00DB2F05" w:rsidP="00DB2F05">
            <w:pPr>
              <w:pStyle w:val="KeinLeerraum"/>
              <w:spacing w:after="20"/>
              <w:ind w:firstLine="0"/>
              <w:jc w:val="center"/>
              <w:rPr>
                <w:sz w:val="18"/>
                <w:szCs w:val="18"/>
              </w:rPr>
            </w:pPr>
            <w:r>
              <w:rPr>
                <w:sz w:val="18"/>
                <w:szCs w:val="18"/>
              </w:rPr>
              <w:t xml:space="preserve">n.s. </w:t>
            </w:r>
          </w:p>
        </w:tc>
        <w:tc>
          <w:tcPr>
            <w:tcW w:w="993" w:type="dxa"/>
            <w:tcBorders>
              <w:top w:val="nil"/>
              <w:left w:val="nil"/>
              <w:bottom w:val="nil"/>
              <w:right w:val="nil"/>
            </w:tcBorders>
          </w:tcPr>
          <w:p w14:paraId="663A4DA8"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65C2020B"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5ED53BEE"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356914CB"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5E9B2808" w14:textId="77777777" w:rsidTr="00DB2F05">
        <w:tc>
          <w:tcPr>
            <w:tcW w:w="2254" w:type="dxa"/>
            <w:tcBorders>
              <w:top w:val="nil"/>
              <w:left w:val="nil"/>
              <w:bottom w:val="single" w:sz="4" w:space="0" w:color="auto"/>
              <w:right w:val="nil"/>
            </w:tcBorders>
          </w:tcPr>
          <w:p w14:paraId="55415275" w14:textId="77777777" w:rsidR="00DB2F05" w:rsidRPr="0045643E" w:rsidRDefault="00DB2F05" w:rsidP="00DB2F05">
            <w:pPr>
              <w:pStyle w:val="KeinLeerraum"/>
              <w:spacing w:after="20"/>
              <w:ind w:firstLine="0"/>
              <w:rPr>
                <w:sz w:val="18"/>
                <w:szCs w:val="18"/>
              </w:rPr>
            </w:pPr>
            <w:r w:rsidRPr="0045643E">
              <w:rPr>
                <w:sz w:val="18"/>
                <w:szCs w:val="18"/>
              </w:rPr>
              <w:t>Parental psychopathology</w:t>
            </w:r>
          </w:p>
        </w:tc>
        <w:tc>
          <w:tcPr>
            <w:tcW w:w="986" w:type="dxa"/>
            <w:tcBorders>
              <w:top w:val="nil"/>
              <w:left w:val="nil"/>
              <w:bottom w:val="single" w:sz="4" w:space="0" w:color="auto"/>
              <w:right w:val="nil"/>
            </w:tcBorders>
          </w:tcPr>
          <w:p w14:paraId="46052EBE"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88" w:type="dxa"/>
            <w:tcBorders>
              <w:top w:val="nil"/>
              <w:left w:val="nil"/>
              <w:bottom w:val="single" w:sz="4" w:space="0" w:color="auto"/>
              <w:right w:val="nil"/>
            </w:tcBorders>
          </w:tcPr>
          <w:p w14:paraId="4FDEF980"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38169278"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54FDDFC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2A7FD65A"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single" w:sz="4" w:space="0" w:color="auto"/>
              <w:right w:val="nil"/>
            </w:tcBorders>
          </w:tcPr>
          <w:p w14:paraId="054EFF7C"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42ABE1C8"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5701962A"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93" w:type="dxa"/>
            <w:tcBorders>
              <w:top w:val="nil"/>
              <w:left w:val="nil"/>
              <w:bottom w:val="single" w:sz="4" w:space="0" w:color="auto"/>
              <w:right w:val="nil"/>
            </w:tcBorders>
          </w:tcPr>
          <w:p w14:paraId="72EAA14C"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2E3ACADC"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20852347"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single" w:sz="4" w:space="0" w:color="auto"/>
              <w:right w:val="nil"/>
            </w:tcBorders>
          </w:tcPr>
          <w:p w14:paraId="2EA72DF7"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47AEBD5B" w14:textId="77777777" w:rsidTr="00DB2F05">
        <w:tc>
          <w:tcPr>
            <w:tcW w:w="2254" w:type="dxa"/>
            <w:tcBorders>
              <w:top w:val="single" w:sz="4" w:space="0" w:color="auto"/>
              <w:left w:val="nil"/>
              <w:bottom w:val="nil"/>
              <w:right w:val="nil"/>
            </w:tcBorders>
          </w:tcPr>
          <w:p w14:paraId="015BA9CE" w14:textId="77777777" w:rsidR="00DB2F05" w:rsidRPr="0045643E" w:rsidRDefault="00DB2F05" w:rsidP="00DB2F05">
            <w:pPr>
              <w:pStyle w:val="KeinLeerraum"/>
              <w:spacing w:after="20"/>
              <w:ind w:firstLine="0"/>
              <w:rPr>
                <w:i/>
                <w:sz w:val="18"/>
                <w:szCs w:val="18"/>
              </w:rPr>
            </w:pPr>
            <w:r w:rsidRPr="0045643E">
              <w:rPr>
                <w:i/>
                <w:sz w:val="18"/>
                <w:szCs w:val="18"/>
              </w:rPr>
              <w:t>Other</w:t>
            </w:r>
          </w:p>
        </w:tc>
        <w:tc>
          <w:tcPr>
            <w:tcW w:w="986" w:type="dxa"/>
            <w:tcBorders>
              <w:top w:val="single" w:sz="4" w:space="0" w:color="auto"/>
              <w:left w:val="nil"/>
              <w:bottom w:val="nil"/>
              <w:right w:val="nil"/>
            </w:tcBorders>
          </w:tcPr>
          <w:p w14:paraId="348DF0B8" w14:textId="77777777" w:rsidR="00DB2F05" w:rsidRPr="0045643E" w:rsidRDefault="00DB2F05" w:rsidP="00DB2F05">
            <w:pPr>
              <w:pStyle w:val="KeinLeerraum"/>
              <w:spacing w:after="20"/>
              <w:ind w:firstLine="0"/>
              <w:jc w:val="center"/>
              <w:rPr>
                <w:sz w:val="18"/>
                <w:szCs w:val="18"/>
              </w:rPr>
            </w:pPr>
          </w:p>
        </w:tc>
        <w:tc>
          <w:tcPr>
            <w:tcW w:w="988" w:type="dxa"/>
            <w:tcBorders>
              <w:top w:val="single" w:sz="4" w:space="0" w:color="auto"/>
              <w:left w:val="nil"/>
              <w:bottom w:val="nil"/>
              <w:right w:val="nil"/>
            </w:tcBorders>
          </w:tcPr>
          <w:p w14:paraId="4458951E"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155D6FD0"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3C973A81"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10AC4CB2" w14:textId="77777777" w:rsidR="00DB2F05" w:rsidRPr="0045643E" w:rsidRDefault="00DB2F05" w:rsidP="00DB2F05">
            <w:pPr>
              <w:pStyle w:val="KeinLeerraum"/>
              <w:spacing w:after="20"/>
              <w:ind w:firstLine="0"/>
              <w:jc w:val="center"/>
              <w:rPr>
                <w:sz w:val="18"/>
                <w:szCs w:val="18"/>
              </w:rPr>
            </w:pPr>
          </w:p>
        </w:tc>
        <w:tc>
          <w:tcPr>
            <w:tcW w:w="1012" w:type="dxa"/>
            <w:tcBorders>
              <w:top w:val="single" w:sz="4" w:space="0" w:color="auto"/>
              <w:left w:val="nil"/>
              <w:bottom w:val="nil"/>
              <w:right w:val="nil"/>
            </w:tcBorders>
          </w:tcPr>
          <w:p w14:paraId="3D06F65F"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4F266CB5"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10253F90" w14:textId="77777777" w:rsidR="00DB2F05" w:rsidRPr="0045643E" w:rsidRDefault="00DB2F05" w:rsidP="00DB2F05">
            <w:pPr>
              <w:pStyle w:val="KeinLeerraum"/>
              <w:spacing w:after="20"/>
              <w:ind w:firstLine="0"/>
              <w:jc w:val="center"/>
              <w:rPr>
                <w:sz w:val="18"/>
                <w:szCs w:val="18"/>
              </w:rPr>
            </w:pPr>
          </w:p>
        </w:tc>
        <w:tc>
          <w:tcPr>
            <w:tcW w:w="993" w:type="dxa"/>
            <w:tcBorders>
              <w:top w:val="single" w:sz="4" w:space="0" w:color="auto"/>
              <w:left w:val="nil"/>
              <w:bottom w:val="nil"/>
              <w:right w:val="nil"/>
            </w:tcBorders>
          </w:tcPr>
          <w:p w14:paraId="000428B2"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3A99DCAD"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3BB3B28A" w14:textId="77777777" w:rsidR="00DB2F05" w:rsidRPr="0045643E" w:rsidRDefault="00DB2F05" w:rsidP="00DB2F05">
            <w:pPr>
              <w:pStyle w:val="KeinLeerraum"/>
              <w:spacing w:after="20"/>
              <w:ind w:firstLine="0"/>
              <w:jc w:val="center"/>
              <w:rPr>
                <w:sz w:val="18"/>
                <w:szCs w:val="18"/>
              </w:rPr>
            </w:pPr>
          </w:p>
        </w:tc>
        <w:tc>
          <w:tcPr>
            <w:tcW w:w="1196" w:type="dxa"/>
            <w:tcBorders>
              <w:top w:val="single" w:sz="4" w:space="0" w:color="auto"/>
              <w:left w:val="nil"/>
              <w:bottom w:val="nil"/>
              <w:right w:val="nil"/>
            </w:tcBorders>
          </w:tcPr>
          <w:p w14:paraId="77D529BA" w14:textId="77777777" w:rsidR="00DB2F05" w:rsidRPr="0045643E" w:rsidRDefault="00DB2F05" w:rsidP="00DB2F05">
            <w:pPr>
              <w:pStyle w:val="KeinLeerraum"/>
              <w:spacing w:after="20"/>
              <w:ind w:firstLine="0"/>
              <w:jc w:val="center"/>
              <w:rPr>
                <w:sz w:val="18"/>
                <w:szCs w:val="18"/>
              </w:rPr>
            </w:pPr>
          </w:p>
        </w:tc>
      </w:tr>
      <w:tr w:rsidR="00DB2F05" w:rsidRPr="0045643E" w14:paraId="6A9C9F68" w14:textId="77777777" w:rsidTr="00DB2F05">
        <w:tblPrEx>
          <w:tblBorders>
            <w:left w:val="single" w:sz="4" w:space="0" w:color="auto"/>
            <w:right w:val="single" w:sz="4" w:space="0" w:color="auto"/>
            <w:insideV w:val="single" w:sz="4" w:space="0" w:color="auto"/>
          </w:tblBorders>
        </w:tblPrEx>
        <w:tc>
          <w:tcPr>
            <w:tcW w:w="2254" w:type="dxa"/>
            <w:tcBorders>
              <w:top w:val="nil"/>
              <w:left w:val="nil"/>
              <w:bottom w:val="nil"/>
              <w:right w:val="nil"/>
            </w:tcBorders>
          </w:tcPr>
          <w:p w14:paraId="15A31E68" w14:textId="77777777" w:rsidR="00DB2F05" w:rsidRPr="0045643E" w:rsidRDefault="00DB2F05" w:rsidP="00DB2F05">
            <w:pPr>
              <w:pStyle w:val="KeinLeerraum"/>
              <w:spacing w:after="20"/>
              <w:ind w:firstLine="0"/>
              <w:rPr>
                <w:sz w:val="18"/>
                <w:szCs w:val="18"/>
              </w:rPr>
            </w:pPr>
            <w:r w:rsidRPr="0045643E">
              <w:rPr>
                <w:sz w:val="18"/>
                <w:szCs w:val="18"/>
              </w:rPr>
              <w:t>Medication</w:t>
            </w:r>
          </w:p>
        </w:tc>
        <w:tc>
          <w:tcPr>
            <w:tcW w:w="986" w:type="dxa"/>
            <w:tcBorders>
              <w:top w:val="nil"/>
              <w:left w:val="nil"/>
              <w:bottom w:val="nil"/>
              <w:right w:val="nil"/>
            </w:tcBorders>
          </w:tcPr>
          <w:p w14:paraId="2DD24729"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7700BF64"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72BB54D0"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17B1A893"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159CD05E"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012" w:type="dxa"/>
            <w:tcBorders>
              <w:top w:val="nil"/>
              <w:left w:val="nil"/>
              <w:bottom w:val="nil"/>
              <w:right w:val="nil"/>
            </w:tcBorders>
          </w:tcPr>
          <w:p w14:paraId="3BF26C22"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5E2B20DA"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3798367E"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nil"/>
              <w:right w:val="nil"/>
            </w:tcBorders>
          </w:tcPr>
          <w:p w14:paraId="656F5DCE"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7C6EA676"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3BF4FC05"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40752F19" w14:textId="77777777" w:rsidR="00DB2F05" w:rsidRPr="0045643E" w:rsidRDefault="00DB2F05" w:rsidP="00DB2F05">
            <w:pPr>
              <w:pStyle w:val="KeinLeerraum"/>
              <w:spacing w:after="20"/>
              <w:ind w:firstLine="0"/>
              <w:jc w:val="center"/>
              <w:rPr>
                <w:sz w:val="18"/>
                <w:szCs w:val="18"/>
              </w:rPr>
            </w:pPr>
          </w:p>
        </w:tc>
      </w:tr>
      <w:tr w:rsidR="00DB2F05" w:rsidRPr="0045643E" w14:paraId="0E6074E0" w14:textId="77777777" w:rsidTr="00DB2F05">
        <w:tblPrEx>
          <w:tblBorders>
            <w:left w:val="single" w:sz="4" w:space="0" w:color="auto"/>
            <w:right w:val="single" w:sz="4" w:space="0" w:color="auto"/>
            <w:insideV w:val="single" w:sz="4" w:space="0" w:color="auto"/>
          </w:tblBorders>
        </w:tblPrEx>
        <w:tc>
          <w:tcPr>
            <w:tcW w:w="2254" w:type="dxa"/>
            <w:tcBorders>
              <w:top w:val="nil"/>
              <w:left w:val="nil"/>
              <w:bottom w:val="nil"/>
              <w:right w:val="nil"/>
            </w:tcBorders>
          </w:tcPr>
          <w:p w14:paraId="159C4402" w14:textId="77777777" w:rsidR="00DB2F05" w:rsidRPr="0045643E" w:rsidRDefault="00DB2F05" w:rsidP="00DB2F05">
            <w:pPr>
              <w:pStyle w:val="KeinLeerraum"/>
              <w:spacing w:after="20"/>
              <w:ind w:firstLine="0"/>
              <w:rPr>
                <w:sz w:val="18"/>
                <w:szCs w:val="18"/>
              </w:rPr>
            </w:pPr>
            <w:r w:rsidRPr="0045643E">
              <w:rPr>
                <w:sz w:val="18"/>
                <w:szCs w:val="18"/>
              </w:rPr>
              <w:t>Therapist experience</w:t>
            </w:r>
          </w:p>
        </w:tc>
        <w:tc>
          <w:tcPr>
            <w:tcW w:w="986" w:type="dxa"/>
            <w:tcBorders>
              <w:top w:val="nil"/>
              <w:left w:val="nil"/>
              <w:bottom w:val="nil"/>
              <w:right w:val="nil"/>
            </w:tcBorders>
          </w:tcPr>
          <w:p w14:paraId="26E9B16F"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6E48A558"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73FC1FBF"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2A5AC91D"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77E23892"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3CA12D7A"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0E5A85A7"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41C61376"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nil"/>
              <w:right w:val="nil"/>
            </w:tcBorders>
          </w:tcPr>
          <w:p w14:paraId="66E56DC2"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0AB087CB"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315621D5"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505CACDD" w14:textId="77777777" w:rsidR="00DB2F05" w:rsidRPr="0045643E" w:rsidRDefault="00DB2F05" w:rsidP="00DB2F05">
            <w:pPr>
              <w:pStyle w:val="KeinLeerraum"/>
              <w:spacing w:after="20"/>
              <w:ind w:firstLine="0"/>
              <w:jc w:val="center"/>
              <w:rPr>
                <w:sz w:val="18"/>
                <w:szCs w:val="18"/>
              </w:rPr>
            </w:pPr>
          </w:p>
        </w:tc>
      </w:tr>
      <w:tr w:rsidR="00DB2F05" w:rsidRPr="0045643E" w14:paraId="101A8BEA" w14:textId="77777777" w:rsidTr="00DB2F05">
        <w:tblPrEx>
          <w:tblBorders>
            <w:left w:val="single" w:sz="4" w:space="0" w:color="auto"/>
            <w:right w:val="single" w:sz="4" w:space="0" w:color="auto"/>
            <w:insideV w:val="single" w:sz="4" w:space="0" w:color="auto"/>
          </w:tblBorders>
        </w:tblPrEx>
        <w:tc>
          <w:tcPr>
            <w:tcW w:w="2254" w:type="dxa"/>
            <w:tcBorders>
              <w:top w:val="nil"/>
              <w:left w:val="nil"/>
              <w:right w:val="nil"/>
            </w:tcBorders>
          </w:tcPr>
          <w:p w14:paraId="25708001" w14:textId="77777777" w:rsidR="00DB2F05" w:rsidRPr="0045643E" w:rsidRDefault="00DB2F05" w:rsidP="00DB2F05">
            <w:pPr>
              <w:pStyle w:val="KeinLeerraum"/>
              <w:spacing w:after="20"/>
              <w:ind w:firstLine="0"/>
              <w:rPr>
                <w:sz w:val="18"/>
                <w:szCs w:val="18"/>
              </w:rPr>
            </w:pPr>
            <w:r w:rsidRPr="0045643E">
              <w:rPr>
                <w:sz w:val="18"/>
                <w:szCs w:val="18"/>
              </w:rPr>
              <w:t>Therapy adherence</w:t>
            </w:r>
          </w:p>
        </w:tc>
        <w:tc>
          <w:tcPr>
            <w:tcW w:w="986" w:type="dxa"/>
            <w:tcBorders>
              <w:top w:val="nil"/>
              <w:left w:val="nil"/>
              <w:right w:val="nil"/>
            </w:tcBorders>
          </w:tcPr>
          <w:p w14:paraId="67EB7CE7"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right w:val="nil"/>
            </w:tcBorders>
          </w:tcPr>
          <w:p w14:paraId="5023A241"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right w:val="nil"/>
            </w:tcBorders>
          </w:tcPr>
          <w:p w14:paraId="02146684"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right w:val="nil"/>
            </w:tcBorders>
          </w:tcPr>
          <w:p w14:paraId="63AD93B1"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right w:val="nil"/>
            </w:tcBorders>
          </w:tcPr>
          <w:p w14:paraId="1507E0EC"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right w:val="nil"/>
            </w:tcBorders>
          </w:tcPr>
          <w:p w14:paraId="6A4C6C43"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right w:val="nil"/>
            </w:tcBorders>
          </w:tcPr>
          <w:p w14:paraId="10E23ED4"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right w:val="nil"/>
            </w:tcBorders>
          </w:tcPr>
          <w:p w14:paraId="5291017D"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right w:val="nil"/>
            </w:tcBorders>
          </w:tcPr>
          <w:p w14:paraId="1FF2F446"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right w:val="nil"/>
            </w:tcBorders>
          </w:tcPr>
          <w:p w14:paraId="4691EF6E"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right w:val="nil"/>
            </w:tcBorders>
          </w:tcPr>
          <w:p w14:paraId="679B2C2B"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right w:val="nil"/>
            </w:tcBorders>
          </w:tcPr>
          <w:p w14:paraId="46FA6C53" w14:textId="77777777" w:rsidR="00DB2F05" w:rsidRPr="0045643E" w:rsidRDefault="00DB2F05" w:rsidP="00DB2F05">
            <w:pPr>
              <w:pStyle w:val="KeinLeerraum"/>
              <w:spacing w:after="20"/>
              <w:ind w:firstLine="0"/>
              <w:jc w:val="center"/>
              <w:rPr>
                <w:sz w:val="18"/>
                <w:szCs w:val="18"/>
              </w:rPr>
            </w:pPr>
          </w:p>
        </w:tc>
      </w:tr>
    </w:tbl>
    <w:p w14:paraId="657648BA" w14:textId="77777777" w:rsidR="00DB2F05" w:rsidRPr="00DB2F05" w:rsidRDefault="00DB2F05" w:rsidP="00DB2F05">
      <w:pPr>
        <w:rPr>
          <w:rFonts w:asciiTheme="minorHAnsi" w:hAnsiTheme="minorHAnsi"/>
          <w:sz w:val="22"/>
        </w:rPr>
        <w:sectPr w:rsidR="00DB2F05" w:rsidRPr="00DB2F05" w:rsidSect="00DB2F05">
          <w:pgSz w:w="16840" w:h="11901" w:orient="landscape"/>
          <w:pgMar w:top="1440" w:right="1440" w:bottom="1440" w:left="1440" w:header="720" w:footer="720" w:gutter="0"/>
          <w:pgNumType w:start="1"/>
          <w:cols w:space="720"/>
        </w:sectPr>
      </w:pPr>
    </w:p>
    <w:p w14:paraId="05D0F4AB" w14:textId="669D866F" w:rsidR="00063EE0" w:rsidRDefault="001F7207">
      <w:pPr>
        <w:pStyle w:val="Normal1"/>
        <w:rPr>
          <w:lang w:val="en-US"/>
        </w:rPr>
      </w:pPr>
      <w:r w:rsidRPr="00AF6C28">
        <w:rPr>
          <w:lang w:val="en-US"/>
        </w:rPr>
        <w:lastRenderedPageBreak/>
        <w:t xml:space="preserve">To summarize the results displayed in </w:t>
      </w:r>
      <w:r w:rsidRPr="00AF6C28">
        <w:rPr>
          <w:b/>
          <w:lang w:val="en-US"/>
        </w:rPr>
        <w:t>Table 1</w:t>
      </w:r>
      <w:r w:rsidRPr="00AF6C28">
        <w:rPr>
          <w:lang w:val="en-US"/>
        </w:rPr>
        <w:t>, prediction of pediatric OCD treatment outcome is</w:t>
      </w:r>
      <w:r w:rsidR="003B258A">
        <w:rPr>
          <w:lang w:val="en-US"/>
        </w:rPr>
        <w:t xml:space="preserve"> noticeably</w:t>
      </w:r>
      <w:r w:rsidRPr="00AF6C28">
        <w:rPr>
          <w:lang w:val="en-US"/>
        </w:rPr>
        <w:t xml:space="preserve"> inconclusive at this point and very few variables can be considered reliable predictors. Reasons for this could be numerous. Firstly, we note that different definitions of treatment outcome are used, ranging from </w:t>
      </w:r>
      <w:r w:rsidR="00DB2F05">
        <w:rPr>
          <w:lang w:val="en-US"/>
        </w:rPr>
        <w:t>dimensional</w:t>
      </w:r>
      <w:r w:rsidRPr="00AF6C28">
        <w:rPr>
          <w:lang w:val="en-US"/>
        </w:rPr>
        <w:t xml:space="preserve"> measured symptom severity on the</w:t>
      </w:r>
      <w:r w:rsidR="00DB2F05">
        <w:rPr>
          <w:lang w:val="en-US"/>
        </w:rPr>
        <w:t xml:space="preserve"> Children’s Yale-Brown Obsessive Compulsive Scale</w:t>
      </w:r>
      <w:r w:rsidRPr="00AF6C28">
        <w:rPr>
          <w:lang w:val="en-US"/>
        </w:rPr>
        <w:t xml:space="preserve"> </w:t>
      </w:r>
      <w:r w:rsidR="00DB2F05">
        <w:rPr>
          <w:lang w:val="en-US"/>
        </w:rPr>
        <w:t>(</w:t>
      </w:r>
      <w:r w:rsidRPr="00AF6C28">
        <w:rPr>
          <w:lang w:val="en-US"/>
        </w:rPr>
        <w:t>CY-BOCS</w:t>
      </w:r>
      <w:r w:rsidR="00DB2F05">
        <w:rPr>
          <w:lang w:val="en-US"/>
        </w:rPr>
        <w:t>)</w:t>
      </w:r>
      <w:r w:rsidRPr="00AF6C28">
        <w:rPr>
          <w:lang w:val="en-US"/>
        </w:rPr>
        <w:t>,</w:t>
      </w:r>
      <w:r w:rsidR="00DB2F05">
        <w:rPr>
          <w:lang w:val="en-US"/>
        </w:rPr>
        <w:t xml:space="preserve"> Clinical Global Impression</w:t>
      </w:r>
      <w:r w:rsidRPr="00AF6C28">
        <w:rPr>
          <w:lang w:val="en-US"/>
        </w:rPr>
        <w:t xml:space="preserve"> </w:t>
      </w:r>
      <w:r w:rsidR="00DB2F05">
        <w:rPr>
          <w:lang w:val="en-US"/>
        </w:rPr>
        <w:t>(</w:t>
      </w:r>
      <w:r w:rsidRPr="00AF6C28">
        <w:rPr>
          <w:lang w:val="en-US"/>
        </w:rPr>
        <w:t>C</w:t>
      </w:r>
      <w:r w:rsidR="00DB2F05">
        <w:rPr>
          <w:lang w:val="en-US"/>
        </w:rPr>
        <w:t>GI)</w:t>
      </w:r>
      <w:r w:rsidRPr="00AF6C28">
        <w:rPr>
          <w:lang w:val="en-US"/>
        </w:rPr>
        <w:t>, or</w:t>
      </w:r>
      <w:r w:rsidR="00DB2F05">
        <w:rPr>
          <w:lang w:val="en-US"/>
        </w:rPr>
        <w:t xml:space="preserve"> the </w:t>
      </w:r>
      <w:r w:rsidR="00DB2F05" w:rsidRPr="00DB2F05">
        <w:rPr>
          <w:lang w:val="en-US"/>
        </w:rPr>
        <w:t>National Institute of Mental Health Global Obsessive Compulsive Scale</w:t>
      </w:r>
      <w:r w:rsidRPr="00AF6C28">
        <w:rPr>
          <w:lang w:val="en-US"/>
        </w:rPr>
        <w:t xml:space="preserve"> </w:t>
      </w:r>
      <w:r w:rsidR="00DB2F05">
        <w:rPr>
          <w:lang w:val="en-US"/>
        </w:rPr>
        <w:t>(NIMH-</w:t>
      </w:r>
      <w:r w:rsidRPr="00AF6C28">
        <w:rPr>
          <w:lang w:val="en-US"/>
        </w:rPr>
        <w:t>GOCS</w:t>
      </w:r>
      <w:r w:rsidR="00DB2F05">
        <w:rPr>
          <w:lang w:val="en-US"/>
        </w:rPr>
        <w:t>)</w:t>
      </w:r>
      <w:r w:rsidRPr="00AF6C28">
        <w:rPr>
          <w:lang w:val="en-US"/>
        </w:rPr>
        <w:t>, to various operationalizations of</w:t>
      </w:r>
      <w:r w:rsidR="00DB2F05">
        <w:rPr>
          <w:lang w:val="en-US"/>
        </w:rPr>
        <w:t xml:space="preserve"> dichotomized </w:t>
      </w:r>
      <w:r w:rsidR="001E63C1">
        <w:rPr>
          <w:lang w:val="en-US"/>
        </w:rPr>
        <w:t>outcomes of</w:t>
      </w:r>
      <w:r w:rsidRPr="00AF6C28">
        <w:rPr>
          <w:lang w:val="en-US"/>
        </w:rPr>
        <w:t xml:space="preserve"> remission</w:t>
      </w:r>
      <w:r w:rsidR="001E63C1">
        <w:rPr>
          <w:lang w:val="en-US"/>
        </w:rPr>
        <w:t xml:space="preserve"> from OCD</w:t>
      </w:r>
      <w:r w:rsidRPr="00AF6C28">
        <w:rPr>
          <w:lang w:val="en-US"/>
        </w:rPr>
        <w:t xml:space="preserve"> and</w:t>
      </w:r>
      <w:r w:rsidR="001E63C1">
        <w:rPr>
          <w:lang w:val="en-US"/>
        </w:rPr>
        <w:t xml:space="preserve"> treatment</w:t>
      </w:r>
      <w:r w:rsidRPr="00AF6C28">
        <w:rPr>
          <w:lang w:val="en-US"/>
        </w:rPr>
        <w:t xml:space="preserve"> response. Naturally, such differences</w:t>
      </w:r>
      <w:r w:rsidR="001E63C1">
        <w:rPr>
          <w:lang w:val="en-US"/>
        </w:rPr>
        <w:t xml:space="preserve"> in outcome variables</w:t>
      </w:r>
      <w:r w:rsidRPr="00AF6C28">
        <w:rPr>
          <w:lang w:val="en-US"/>
        </w:rPr>
        <w:t xml:space="preserve"> would be expected to cause different results when conducting prediction analyses. Secondly, as Table 1 shows, there are methodological differences between studies regarding the choice of statistical method</w:t>
      </w:r>
      <w:r w:rsidR="001E63C1">
        <w:rPr>
          <w:lang w:val="en-US"/>
        </w:rPr>
        <w:t xml:space="preserve"> when conducting predictor analyses</w:t>
      </w:r>
      <w:r w:rsidRPr="00AF6C28">
        <w:rPr>
          <w:lang w:val="en-US"/>
        </w:rPr>
        <w:t xml:space="preserve">, </w:t>
      </w:r>
      <w:r w:rsidR="001E63C1">
        <w:rPr>
          <w:lang w:val="en-US"/>
        </w:rPr>
        <w:t>ranging from correlations and t-tests, classical regression analyses to hierarchical regression modeling</w:t>
      </w:r>
      <w:r w:rsidRPr="00AF6C28">
        <w:rPr>
          <w:lang w:val="en-US"/>
        </w:rPr>
        <w:t xml:space="preserve">. </w:t>
      </w:r>
      <w:r w:rsidR="00063EE0">
        <w:rPr>
          <w:lang w:val="en-US"/>
        </w:rPr>
        <w:t xml:space="preserve">One could hypothesize that </w:t>
      </w:r>
      <w:r w:rsidR="006D2423">
        <w:rPr>
          <w:lang w:val="en-US"/>
        </w:rPr>
        <w:t>the inconsequent use of different statistical models</w:t>
      </w:r>
      <w:r w:rsidR="001E63C1">
        <w:rPr>
          <w:lang w:val="en-US"/>
        </w:rPr>
        <w:t xml:space="preserve"> across studies</w:t>
      </w:r>
      <w:r w:rsidR="006D2423">
        <w:rPr>
          <w:lang w:val="en-US"/>
        </w:rPr>
        <w:t xml:space="preserve"> contributes, in part, to the inconsistencies in finding reliable predictors. </w:t>
      </w:r>
    </w:p>
    <w:p w14:paraId="3C470995" w14:textId="1E6B5668" w:rsidR="008A5926" w:rsidRDefault="00063EE0" w:rsidP="006D2423">
      <w:pPr>
        <w:pStyle w:val="Normal1"/>
        <w:rPr>
          <w:lang w:val="en-US"/>
        </w:rPr>
      </w:pPr>
      <w:r>
        <w:rPr>
          <w:lang w:val="en-US"/>
        </w:rPr>
        <w:t>P</w:t>
      </w:r>
      <w:r w:rsidR="001F7207" w:rsidRPr="00AF6C28">
        <w:rPr>
          <w:lang w:val="en-US"/>
        </w:rPr>
        <w:t>erhaps novel statistical approaches could solve the discrepancies</w:t>
      </w:r>
      <w:r>
        <w:rPr>
          <w:lang w:val="en-US"/>
        </w:rPr>
        <w:t xml:space="preserve"> in the field</w:t>
      </w:r>
      <w:r w:rsidR="001F7207" w:rsidRPr="00AF6C28">
        <w:rPr>
          <w:lang w:val="en-US"/>
        </w:rPr>
        <w:t xml:space="preserve">. For example, a recent study in adult OCD </w:t>
      </w:r>
      <w:r w:rsidR="006D2423">
        <w:rPr>
          <w:lang w:val="en-US"/>
        </w:rPr>
        <w:fldChar w:fldCharType="begin" w:fldLock="1"/>
      </w:r>
      <w:r w:rsidR="006D2423">
        <w:rPr>
          <w:lang w:val="en-US"/>
        </w:rPr>
        <w:instrText>ADDIN CSL_CITATION { "citationItems" : [ { "id" : "ITEM-1", "itemData" : { "DOI" : "10.1002/mpr.1463", "ISSN" : "10498931", "PMID" : "25994109", "abstract" : "The study objective was to apply machine learning methodologies to identify predictors of remission in a longitudinal sample of 296 adults with a primary diagnosis of obsessive compulsive disorder (OCD). Random Forests is an ensemble machine learning algorithm that has been successfully applied to large-scale data analysis across vast biomedical disciplines, though rarely in psychiatric research or for application to longitudinal data. When provided with 795 raw and composite scores primarily from baseline measures, Random Forest regression prediction explained 50.8% (5000-run average, 95% bootstrap confidence interval [CI]: 50.3-51.3%) of the variance in proportion of time spent remitted. Machine performance improved when only the most predictive 24 items were used in a reduced analysis. Consistently high-ranked predictors of longitudinal remission included Yale-Brown Obsessive Compulsive Scale (Y-BOCS) items, NEO items and subscale scores, Y-BOCS symptom checklist cleaning/washing compulsion score, and several self-report items from social adjustment scales. Random Forest classification was able to distinguish participants according to binary remission outcomes with an error rate of 24.6% (95% bootstrap CI: 22.9-26.2%). Our results suggest that clinically-useful prediction of remission may not require an extensive battery of measures. Rather, a small set of assessment items may efficiently distinguish high- and lower-risk patients and inform clinical decision-making. Copyright \u00a9 2015 John Wiley &amp; Sons, Ltd.", "author" : [ { "dropping-particle" : "", "family" : "Askland", "given" : "Kathleen D.", "non-dropping-particle" : "", "parse-names" : false, "suffix" : "" }, { "dropping-particle" : "", "family" : "Garnaat", "given" : "Sarah", "non-dropping-particle" : "", "parse-names" : false, "suffix" : "" }, { "dropping-particle" : "", "family" : "Sibrava", "given" : "Nicholas J.", "non-dropping-particle" : "", "parse-names" : false, "suffix" : "" }, { "dropping-particle" : "", "family" : "Boisseau", "given" : "Christina L.", "non-dropping-particle" : "", "parse-names" : false, "suffix" : "" }, { "dropping-particle" : "", "family" : "Strong", "given" : "David", "non-dropping-particle" : "", "parse-names" : false, "suffix" : "" }, { "dropping-particle" : "", "family" : "Mancebo", "given" : "Maria", "non-dropping-particle" : "", "parse-names" : false, "suffix" : "" }, { "dropping-particle" : "", "family" : "Greenberg", "given" : "Benjamin", "non-dropping-particle" : "", "parse-names" : false, "suffix" : "" }, { "dropping-particle" : "", "family" : "Rasmussen", "given" : "Steve", "non-dropping-particle" : "", "parse-names" : false, "suffix" : "" }, { "dropping-particle" : "", "family" : "Eisen", "given" : "Jane", "non-dropping-particle" : "", "parse-names" : false, "suffix" : "" } ], "container-title" : "International Journal of Methods in Psychiatric Research", "id" : "ITEM-1", "issue" : "2", "issued" : { "date-parts" : [ [ "2015", "6", "21" ] ] }, "page" : "156-169", "title" : "Prediction of remission in obsessive compulsive disorder using a novel machine learning strategy", "type" : "article-journal", "volume" : "24" }, "uris" : [ "http://www.mendeley.com/documents/?uuid=224a0e3c-266e-4ac0-92ba-4229fe2d4c5f" ] } ], "mendeley" : { "formattedCitation" : "(Askland et al., 2015)", "plainTextFormattedCitation" : "(Askland et al., 2015)", "previouslyFormattedCitation" : "(Askland et al., 2015)" }, "properties" : { "noteIndex" : 0 }, "schema" : "https://github.com/citation-style-language/schema/raw/master/csl-citation.json" }</w:instrText>
      </w:r>
      <w:r w:rsidR="006D2423">
        <w:rPr>
          <w:lang w:val="en-US"/>
        </w:rPr>
        <w:fldChar w:fldCharType="separate"/>
      </w:r>
      <w:r w:rsidR="006D2423" w:rsidRPr="006D2423">
        <w:rPr>
          <w:noProof/>
          <w:lang w:val="en-US"/>
        </w:rPr>
        <w:t>(Askland et al., 2015)</w:t>
      </w:r>
      <w:r w:rsidR="006D2423">
        <w:rPr>
          <w:lang w:val="en-US"/>
        </w:rPr>
        <w:fldChar w:fldCharType="end"/>
      </w:r>
      <w:r w:rsidR="001F7207" w:rsidRPr="00AF6C28">
        <w:rPr>
          <w:lang w:val="en-US"/>
        </w:rPr>
        <w:t xml:space="preserve"> applied a </w:t>
      </w:r>
      <w:r w:rsidR="008D3A56">
        <w:rPr>
          <w:lang w:val="en-US"/>
        </w:rPr>
        <w:t>“</w:t>
      </w:r>
      <w:r w:rsidR="001F7207" w:rsidRPr="00AF6C28">
        <w:rPr>
          <w:lang w:val="en-US"/>
        </w:rPr>
        <w:t>machine learning</w:t>
      </w:r>
      <w:r w:rsidR="008D3A56">
        <w:rPr>
          <w:lang w:val="en-US"/>
        </w:rPr>
        <w:t>”</w:t>
      </w:r>
      <w:r w:rsidR="001E63C1">
        <w:rPr>
          <w:lang w:val="en-US"/>
        </w:rPr>
        <w:t xml:space="preserve"> </w:t>
      </w:r>
      <w:r w:rsidR="001F7207" w:rsidRPr="00AF6C28">
        <w:rPr>
          <w:lang w:val="en-US"/>
        </w:rPr>
        <w:t xml:space="preserve">approach to predict </w:t>
      </w:r>
      <w:r w:rsidR="001E63C1">
        <w:rPr>
          <w:lang w:val="en-US"/>
        </w:rPr>
        <w:t>remission</w:t>
      </w:r>
      <w:r w:rsidR="001F7207" w:rsidRPr="00AF6C28">
        <w:rPr>
          <w:lang w:val="en-US"/>
        </w:rPr>
        <w:t>, explaining 50% of the variance in the outcome.</w:t>
      </w:r>
      <w:r w:rsidR="001E63C1">
        <w:rPr>
          <w:lang w:val="en-US"/>
        </w:rPr>
        <w:t xml:space="preserve"> Amongst the 24 most important predictors were</w:t>
      </w:r>
      <w:r w:rsidR="00F05EFC">
        <w:rPr>
          <w:lang w:val="en-US"/>
        </w:rPr>
        <w:t xml:space="preserve"> several</w:t>
      </w:r>
      <w:r w:rsidR="003B258A">
        <w:rPr>
          <w:lang w:val="en-US"/>
        </w:rPr>
        <w:t xml:space="preserve"> </w:t>
      </w:r>
      <w:r w:rsidR="001E63C1" w:rsidRPr="001E63C1">
        <w:rPr>
          <w:lang w:val="en-US"/>
        </w:rPr>
        <w:t xml:space="preserve">Yale–Brown Obsessive Compulsive Scale (Y-BOCS) items, </w:t>
      </w:r>
      <w:r w:rsidR="008A5926">
        <w:rPr>
          <w:lang w:val="en-US"/>
        </w:rPr>
        <w:t xml:space="preserve">items from the </w:t>
      </w:r>
      <w:r w:rsidR="008A5926" w:rsidRPr="008A5926">
        <w:rPr>
          <w:lang w:val="en-US"/>
        </w:rPr>
        <w:t>NEO Five Factor Inventory (Costa and McCrae, 1992) and</w:t>
      </w:r>
      <w:r w:rsidR="001E63C1" w:rsidRPr="001E63C1">
        <w:rPr>
          <w:lang w:val="en-US"/>
        </w:rPr>
        <w:t xml:space="preserve"> and subscale scores, cleaning/washing compulsion score</w:t>
      </w:r>
      <w:r w:rsidR="008A5926">
        <w:rPr>
          <w:lang w:val="en-US"/>
        </w:rPr>
        <w:t>s</w:t>
      </w:r>
      <w:r w:rsidR="001E63C1" w:rsidRPr="001E63C1">
        <w:rPr>
          <w:lang w:val="en-US"/>
        </w:rPr>
        <w:t xml:space="preserve">, and several self-report items from social adjustment scales. </w:t>
      </w:r>
      <w:r w:rsidR="008A5926">
        <w:rPr>
          <w:lang w:val="en-US"/>
        </w:rPr>
        <w:t xml:space="preserve">The chosen </w:t>
      </w:r>
      <w:r w:rsidR="001E63C1" w:rsidRPr="001E63C1">
        <w:rPr>
          <w:lang w:val="en-US"/>
        </w:rPr>
        <w:t>Random Forest</w:t>
      </w:r>
      <w:r w:rsidR="008A5926">
        <w:rPr>
          <w:lang w:val="en-US"/>
        </w:rPr>
        <w:t>s</w:t>
      </w:r>
      <w:r w:rsidR="001E63C1" w:rsidRPr="001E63C1">
        <w:rPr>
          <w:lang w:val="en-US"/>
        </w:rPr>
        <w:t xml:space="preserve"> classification was able to </w:t>
      </w:r>
      <w:r w:rsidR="008A5926">
        <w:rPr>
          <w:lang w:val="en-US"/>
        </w:rPr>
        <w:t>predict</w:t>
      </w:r>
      <w:r w:rsidR="001E63C1" w:rsidRPr="001E63C1">
        <w:rPr>
          <w:lang w:val="en-US"/>
        </w:rPr>
        <w:t xml:space="preserve"> remission outcomes with an error rate of 24.6%</w:t>
      </w:r>
      <w:r w:rsidR="008A5926">
        <w:rPr>
          <w:lang w:val="en-US"/>
        </w:rPr>
        <w:t>.</w:t>
      </w:r>
      <w:r w:rsidR="001E63C1" w:rsidRPr="001E63C1">
        <w:rPr>
          <w:lang w:val="en-US"/>
        </w:rPr>
        <w:t xml:space="preserve"> </w:t>
      </w:r>
    </w:p>
    <w:p w14:paraId="0C475B38" w14:textId="55D732E9" w:rsidR="008A5926" w:rsidRDefault="006D2423" w:rsidP="008A5926">
      <w:pPr>
        <w:pStyle w:val="Normal1"/>
        <w:rPr>
          <w:lang w:val="en-US"/>
        </w:rPr>
      </w:pPr>
      <w:r>
        <w:rPr>
          <w:lang w:val="en-US"/>
        </w:rPr>
        <w:t>Machine learning</w:t>
      </w:r>
      <w:r w:rsidR="00F05EFC">
        <w:rPr>
          <w:lang w:val="en-US"/>
        </w:rPr>
        <w:t xml:space="preserve"> </w:t>
      </w:r>
      <w:r w:rsidR="00124870" w:rsidRPr="00AF6C28">
        <w:rPr>
          <w:lang w:val="en-US"/>
        </w:rPr>
        <w:t>comprise</w:t>
      </w:r>
      <w:r>
        <w:rPr>
          <w:lang w:val="en-US"/>
        </w:rPr>
        <w:t>s</w:t>
      </w:r>
      <w:r w:rsidR="00124870" w:rsidRPr="00AF6C28">
        <w:rPr>
          <w:lang w:val="en-US"/>
        </w:rPr>
        <w:t xml:space="preserve"> not only classical probability based approaches, but also so-called “algorithmic” methods</w:t>
      </w:r>
      <w:ins w:id="8" w:author="Sebastian Sauer" w:date="2016-11-25T13:14:00Z">
        <w:r w:rsidR="00667A7B">
          <w:rPr>
            <w:lang w:val="en-US"/>
          </w:rPr>
          <w:t xml:space="preserve"> which do not rely on probability methods</w:t>
        </w:r>
      </w:ins>
      <w:r w:rsidR="00124870" w:rsidRPr="00AF6C28">
        <w:rPr>
          <w:lang w:val="en-US"/>
        </w:rPr>
        <w:t xml:space="preserve"> </w:t>
      </w:r>
      <w:r>
        <w:rPr>
          <w:lang w:val="en-US"/>
        </w:rPr>
        <w:fldChar w:fldCharType="begin" w:fldLock="1"/>
      </w:r>
      <w:r>
        <w:rPr>
          <w:lang w:val="en-US"/>
        </w:rPr>
        <w:instrText>ADDIN CSL_CITATION { "citationItems" : [ { "id" : "ITEM-1", "itemData" : { "DOI" : "10.2307/2676681", "ISBN" : "08834237", "ISSN" : "08834237", "PMID" : "10511666", "abstract" : "There are two cultures in the use of statistical modeling to reach conclusions from data. One assumes that the data are generated by a given stochastic data model. The other uses algorithmic models and treats the data mechanism as unknown. The statistical community has been committed to the almost exclusive use of data models. This commit-ment has led to irrelevant theory, questionable conclusions, and has kept statisticians from working on a large range of interesting current prob-lems. Algorithmic modeling, both in theory and practice, has developed rapidly in fields outside statistics. It can be used both on large complex data sets and as a more accurate and informative alternative to data modeling on smaller data sets. If our goal as a field is to use data to solve problems, then we need to move away from exclusive dependence on data models and adopt a more diverse set of tools.", "author" : [ { "dropping-particle" : "", "family" : "Breiman", "given" : "Leo", "non-dropping-particle" : "", "parse-names" : false, "suffix" : "" } ], "container-title" : "Statistical Science", "id" : "ITEM-1", "issue" : "3", "issued" : { "date-parts" : [ [ "2001" ] ] }, "page" : "199-231", "title" : "Statistical Modeling: The Two Cultures", "type" : "article-journal", "volume" : "16" }, "uris" : [ "http://www.mendeley.com/documents/?uuid=2c970c4c-4962-42f3-b303-68dfb7060080" ] } ], "mendeley" : { "formattedCitation" : "(Breiman, 2001)", "plainTextFormattedCitation" : "(Breiman, 2001)", "previouslyFormattedCitation" : "(Breiman, 2001)" }, "properties" : { "noteIndex" : 0 }, "schema" : "https://github.com/citation-style-language/schema/raw/master/csl-citation.json" }</w:instrText>
      </w:r>
      <w:r>
        <w:rPr>
          <w:lang w:val="en-US"/>
        </w:rPr>
        <w:fldChar w:fldCharType="separate"/>
      </w:r>
      <w:r w:rsidRPr="006D2423">
        <w:rPr>
          <w:noProof/>
          <w:lang w:val="en-US"/>
        </w:rPr>
        <w:t>(Breiman, 2001)</w:t>
      </w:r>
      <w:r>
        <w:rPr>
          <w:lang w:val="en-US"/>
        </w:rPr>
        <w:fldChar w:fldCharType="end"/>
      </w:r>
      <w:r w:rsidR="00124870" w:rsidRPr="00AF6C28">
        <w:rPr>
          <w:lang w:val="en-US"/>
        </w:rPr>
        <w:t>.</w:t>
      </w:r>
      <w:r w:rsidR="008A5926" w:rsidRPr="008A5926">
        <w:rPr>
          <w:lang w:val="en-US"/>
        </w:rPr>
        <w:t xml:space="preserve"> </w:t>
      </w:r>
      <w:r w:rsidR="008A5926" w:rsidRPr="00AF6C28">
        <w:rPr>
          <w:lang w:val="en-US"/>
        </w:rPr>
        <w:t>Machine learning algorithms build on a variety of analytic approaches</w:t>
      </w:r>
      <w:r w:rsidR="008A5926">
        <w:rPr>
          <w:lang w:val="en-US"/>
        </w:rPr>
        <w:t>, both linear and non-</w:t>
      </w:r>
      <w:r w:rsidR="008A5926">
        <w:rPr>
          <w:lang w:val="en-US"/>
        </w:rPr>
        <w:lastRenderedPageBreak/>
        <w:t>linear,</w:t>
      </w:r>
      <w:r w:rsidR="008A5926" w:rsidRPr="00AF6C28">
        <w:rPr>
          <w:lang w:val="en-US"/>
        </w:rPr>
        <w:t xml:space="preserve"> and may thus discover hidden patterns that are not discernable by</w:t>
      </w:r>
      <w:r w:rsidR="008A5926">
        <w:rPr>
          <w:lang w:val="en-US"/>
        </w:rPr>
        <w:t xml:space="preserve"> classical</w:t>
      </w:r>
      <w:r w:rsidR="008A5926" w:rsidRPr="00AF6C28">
        <w:rPr>
          <w:lang w:val="en-US"/>
        </w:rPr>
        <w:t xml:space="preserve"> </w:t>
      </w:r>
      <w:r w:rsidR="008A5926" w:rsidRPr="00FF78C5">
        <w:rPr>
          <w:lang w:val="en-US"/>
        </w:rPr>
        <w:t>linear</w:t>
      </w:r>
      <w:r w:rsidR="008A5926" w:rsidRPr="00AF6C28">
        <w:rPr>
          <w:lang w:val="en-US"/>
        </w:rPr>
        <w:t xml:space="preserve"> models</w:t>
      </w:r>
      <w:r w:rsidR="008A5926">
        <w:rPr>
          <w:lang w:val="en-US"/>
        </w:rPr>
        <w:t xml:space="preserve"> </w:t>
      </w:r>
      <w:r w:rsidR="008A5926">
        <w:rPr>
          <w:lang w:val="en-US"/>
        </w:rPr>
        <w:fldChar w:fldCharType="begin" w:fldLock="1"/>
      </w:r>
      <w:r w:rsidR="008A5926">
        <w:rPr>
          <w:lang w:val="en-US"/>
        </w:rPr>
        <w:instrText>ADDIN CSL_CITATION { "citationItems" : [ { "id" : "ITEM-1", "itemData" : { "DOI" : "10.1016/j.jaac.2016.07.766", "ISSN" : "08908567", "author" : [ { "dropping-particle" : "", "family" : "Monuteaux", "given" : "Michael C.", "non-dropping-particle" : "", "parse-names" : false, "suffix" : "" }, { "dropping-particle" : "", "family" : "Stamoulis", "given" : "Catherine", "non-dropping-particle" : "", "parse-names" : false, "suffix" : "" } ], "container-title" : "Journal of the American Academy of Child &amp; Adolescent Psychiatry", "id" : "ITEM-1", "issue" : "10", "issued" : { "date-parts" : [ [ "2016" ] ] }, "page" : "835-836", "title" : "Machine Learning: A Primer for Child Psychiatrists", "type" : "article", "volume" : "55" }, "uris" : [ "http://www.mendeley.com/documents/?uuid=7d5756ba-a438-3b6f-b65c-a355e6175a93" ] } ], "mendeley" : { "formattedCitation" : "(Monuteaux &amp; Stamoulis, 2016)", "plainTextFormattedCitation" : "(Monuteaux &amp; Stamoulis, 2016)", "previouslyFormattedCitation" : "(Monuteaux &amp; Stamoulis, 2016)" }, "properties" : { "noteIndex" : 0 }, "schema" : "https://github.com/citation-style-language/schema/raw/master/csl-citation.json" }</w:instrText>
      </w:r>
      <w:r w:rsidR="008A5926">
        <w:rPr>
          <w:lang w:val="en-US"/>
        </w:rPr>
        <w:fldChar w:fldCharType="separate"/>
      </w:r>
      <w:r w:rsidR="008A5926" w:rsidRPr="006D2423">
        <w:rPr>
          <w:noProof/>
          <w:lang w:val="en-US"/>
        </w:rPr>
        <w:t>(Monuteaux &amp; Stamoulis, 2016)</w:t>
      </w:r>
      <w:r w:rsidR="008A5926">
        <w:rPr>
          <w:lang w:val="en-US"/>
        </w:rPr>
        <w:fldChar w:fldCharType="end"/>
      </w:r>
      <w:r w:rsidR="008A5926" w:rsidRPr="00AF6C28">
        <w:rPr>
          <w:lang w:val="en-US"/>
        </w:rPr>
        <w:t xml:space="preserve">. </w:t>
      </w:r>
    </w:p>
    <w:p w14:paraId="28832EC3" w14:textId="3BC8F8C0" w:rsidR="00EE44C3" w:rsidRDefault="00124870" w:rsidP="008331D1">
      <w:pPr>
        <w:pStyle w:val="Normal1"/>
        <w:rPr>
          <w:lang w:val="en-US"/>
        </w:rPr>
      </w:pPr>
      <w:r w:rsidRPr="00AF6C28">
        <w:rPr>
          <w:lang w:val="en-US"/>
        </w:rPr>
        <w:t xml:space="preserve"> </w:t>
      </w:r>
      <w:r w:rsidR="008A5926">
        <w:rPr>
          <w:lang w:val="en-US"/>
        </w:rPr>
        <w:t>Another</w:t>
      </w:r>
      <w:r w:rsidR="008331D1">
        <w:rPr>
          <w:lang w:val="en-US"/>
        </w:rPr>
        <w:t xml:space="preserve"> advantage with </w:t>
      </w:r>
      <w:r w:rsidR="00B22AFA">
        <w:rPr>
          <w:lang w:val="en-US"/>
        </w:rPr>
        <w:t xml:space="preserve">the </w:t>
      </w:r>
      <w:r w:rsidR="008331D1">
        <w:rPr>
          <w:lang w:val="en-US"/>
        </w:rPr>
        <w:t xml:space="preserve">machine learning </w:t>
      </w:r>
      <w:r w:rsidR="00B22AFA">
        <w:rPr>
          <w:lang w:val="en-US"/>
        </w:rPr>
        <w:t xml:space="preserve">approach </w:t>
      </w:r>
      <w:r w:rsidR="008A5926">
        <w:rPr>
          <w:lang w:val="en-US"/>
        </w:rPr>
        <w:t xml:space="preserve">is that results can directly </w:t>
      </w:r>
      <w:ins w:id="9" w:author="Sebastian Sauer" w:date="2016-11-25T13:14:00Z">
        <w:r w:rsidR="00667A7B">
          <w:rPr>
            <w:lang w:val="en-US"/>
          </w:rPr>
          <w:t>b</w:t>
        </w:r>
      </w:ins>
      <w:del w:id="10" w:author="Sebastian Sauer" w:date="2016-11-25T13:14:00Z">
        <w:r w:rsidR="00F05EFC" w:rsidDel="00667A7B">
          <w:rPr>
            <w:lang w:val="en-US"/>
          </w:rPr>
          <w:delText>n</w:delText>
        </w:r>
      </w:del>
      <w:r w:rsidR="00F05EFC">
        <w:rPr>
          <w:lang w:val="en-US"/>
        </w:rPr>
        <w:t xml:space="preserve">e </w:t>
      </w:r>
      <w:r w:rsidR="008A5926">
        <w:rPr>
          <w:lang w:val="en-US"/>
        </w:rPr>
        <w:t>validated by</w:t>
      </w:r>
      <w:r w:rsidR="008331D1">
        <w:rPr>
          <w:lang w:val="en-US"/>
        </w:rPr>
        <w:t xml:space="preserve"> </w:t>
      </w:r>
      <w:r w:rsidR="008A5926">
        <w:rPr>
          <w:lang w:val="en-US"/>
        </w:rPr>
        <w:t>dividing</w:t>
      </w:r>
      <w:r w:rsidR="000E098D">
        <w:rPr>
          <w:lang w:val="en-US"/>
        </w:rPr>
        <w:t xml:space="preserve"> the original sample into a “training” subsample, to establish the predictive algorithm, and</w:t>
      </w:r>
      <w:r w:rsidR="00C521EB">
        <w:rPr>
          <w:lang w:val="en-US"/>
        </w:rPr>
        <w:t xml:space="preserve"> then</w:t>
      </w:r>
      <w:r w:rsidR="000E098D">
        <w:rPr>
          <w:lang w:val="en-US"/>
        </w:rPr>
        <w:t xml:space="preserve"> a “test” subsample, in which to test whether the algorithm is replicable in new subjects.</w:t>
      </w:r>
      <w:r w:rsidRPr="00AF6C28">
        <w:rPr>
          <w:lang w:val="en-US"/>
        </w:rPr>
        <w:t xml:space="preserve"> Th</w:t>
      </w:r>
      <w:r w:rsidR="000E098D">
        <w:rPr>
          <w:lang w:val="en-US"/>
        </w:rPr>
        <w:t>us</w:t>
      </w:r>
      <w:r w:rsidRPr="00AF6C28">
        <w:rPr>
          <w:lang w:val="en-US"/>
        </w:rPr>
        <w:t>, the model is built on the training sample (</w:t>
      </w:r>
      <w:r w:rsidR="00EE44C3">
        <w:rPr>
          <w:lang w:val="en-US"/>
        </w:rPr>
        <w:t>usually</w:t>
      </w:r>
      <w:r w:rsidR="00EE44C3" w:rsidRPr="00AF6C28">
        <w:rPr>
          <w:lang w:val="en-US"/>
        </w:rPr>
        <w:t xml:space="preserve"> </w:t>
      </w:r>
      <w:r w:rsidRPr="00AF6C28">
        <w:rPr>
          <w:lang w:val="en-US"/>
        </w:rPr>
        <w:t xml:space="preserve">80% of the full sample), and subsequently used to predict the cases of the remaining test sample. </w:t>
      </w:r>
      <w:r w:rsidR="00CB4CE6">
        <w:rPr>
          <w:lang w:val="en-US"/>
        </w:rPr>
        <w:t xml:space="preserve">This way of analyzing data </w:t>
      </w:r>
      <w:r w:rsidR="008E53DA">
        <w:rPr>
          <w:lang w:val="en-US"/>
        </w:rPr>
        <w:t>may overcome the problem of “overfi</w:t>
      </w:r>
      <w:r w:rsidR="00935C0E">
        <w:rPr>
          <w:lang w:val="en-US"/>
        </w:rPr>
        <w:t>t</w:t>
      </w:r>
      <w:r w:rsidR="008E53DA">
        <w:rPr>
          <w:lang w:val="en-US"/>
        </w:rPr>
        <w:t>t</w:t>
      </w:r>
      <w:r w:rsidR="00935C0E">
        <w:rPr>
          <w:lang w:val="en-US"/>
        </w:rPr>
        <w:t>ing</w:t>
      </w:r>
      <w:r w:rsidR="008E53DA">
        <w:rPr>
          <w:lang w:val="en-US"/>
        </w:rPr>
        <w:t xml:space="preserve">” </w:t>
      </w:r>
      <w:r w:rsidR="00935C0E">
        <w:rPr>
          <w:lang w:val="en-US"/>
        </w:rPr>
        <w:t>(</w:t>
      </w:r>
      <w:r w:rsidR="008E53DA">
        <w:rPr>
          <w:lang w:val="en-US"/>
        </w:rPr>
        <w:t xml:space="preserve">i.e. </w:t>
      </w:r>
      <w:r w:rsidR="00935C0E" w:rsidRPr="00AF6C28">
        <w:rPr>
          <w:lang w:val="en-US"/>
        </w:rPr>
        <w:t>the situation where a model not only</w:t>
      </w:r>
      <w:r w:rsidR="00935C0E">
        <w:rPr>
          <w:lang w:val="en-US"/>
        </w:rPr>
        <w:t xml:space="preserve"> fits “real signal” but noise </w:t>
      </w:r>
      <w:r w:rsidR="00935C0E" w:rsidRPr="00AF6C28">
        <w:rPr>
          <w:lang w:val="en-US"/>
        </w:rPr>
        <w:t>too</w:t>
      </w:r>
      <w:r w:rsidR="002F46C2">
        <w:rPr>
          <w:lang w:val="en-US"/>
        </w:rPr>
        <w:t>;</w:t>
      </w:r>
      <w:r w:rsidR="00935C0E">
        <w:rPr>
          <w:lang w:val="en-US"/>
        </w:rPr>
        <w:t xml:space="preserve"> </w:t>
      </w:r>
      <w:r w:rsidR="00935C0E">
        <w:rPr>
          <w:lang w:val="en-US"/>
        </w:rPr>
        <w:fldChar w:fldCharType="begin" w:fldLock="1"/>
      </w:r>
      <w:r w:rsidR="00607990">
        <w:rPr>
          <w:lang w:val="en-US"/>
        </w:rPr>
        <w:instrText>ADDIN CSL_CITATION { "citationItems" : [ { "id" : "ITEM-1", "itemData" : { "DOI" : "10.1007/978-1-4614-7138-7", "ISBN" : "978-1-4614-7137-0", "ISSN" : "1431-875X", "PMID" : "10911016", "abstract" : "Statistical learning refers to a set of tools for modeling and understanding complex datasets. It is a recently developed area in statistics and blends with parallel developments in computer science and, in particular, machine learning. The field encompasses many methods such as the lasso and sparse regression, classification and regression trees, and boosting and support vector machines.", "author" : [ { "dropping-particle" : "", "family" : "James", "given" : "Gareth", "non-dropping-particle" : "", "parse-names" : false, "suffix" : "" }, { "dropping-particle" : "", "family" : "Witten", "given" : "Daniela", "non-dropping-particle" : "", "parse-names" : false, "suffix" : "" }, { "dropping-particle" : "", "family" : "Hastie", "given" : "Trevor", "non-dropping-particle" : "", "parse-names" : false, "suffix" : "" }, { "dropping-particle" : "", "family" : "Tibishirani", "given" : "Robert", "non-dropping-particle" : "", "parse-names" : false, "suffix" : "" } ], "container-title" : "Springer Texts in Statistics", "id" : "ITEM-1", "issued" : { "date-parts" : [ [ "2013" ] ] }, "number-of-pages" : "426", "title" : "An Introduction to Statistical Learning", "type" : "book" }, "uris" : [ "http://www.mendeley.com/documents/?uuid=13f3966a-019c-4a32-9cf7-9e37cde7d39f" ] } ], "mendeley" : { "formattedCitation" : "(James, Witten, Hastie, &amp; Tibishirani, 2013)", "manualFormatting" : "James et al., 2013)", "plainTextFormattedCitation" : "(James, Witten, Hastie, &amp; Tibishirani, 2013)", "previouslyFormattedCitation" : "(James et al., 2013)" }, "properties" : { "noteIndex" : 0 }, "schema" : "https://github.com/citation-style-language/schema/raw/master/csl-citation.json" }</w:instrText>
      </w:r>
      <w:r w:rsidR="00935C0E">
        <w:rPr>
          <w:lang w:val="en-US"/>
        </w:rPr>
        <w:fldChar w:fldCharType="separate"/>
      </w:r>
      <w:r w:rsidR="00935C0E" w:rsidRPr="000E098D">
        <w:rPr>
          <w:noProof/>
          <w:lang w:val="en-US"/>
        </w:rPr>
        <w:t>James et al., 2013)</w:t>
      </w:r>
      <w:r w:rsidR="00935C0E">
        <w:rPr>
          <w:lang w:val="en-US"/>
        </w:rPr>
        <w:fldChar w:fldCharType="end"/>
      </w:r>
      <w:r w:rsidR="00935C0E" w:rsidRPr="00AF6C28">
        <w:rPr>
          <w:lang w:val="en-US"/>
        </w:rPr>
        <w:t>.</w:t>
      </w:r>
    </w:p>
    <w:p w14:paraId="4BA5CA41" w14:textId="77777777" w:rsidR="00F2053D" w:rsidRPr="00AF6C28" w:rsidRDefault="001F7207">
      <w:pPr>
        <w:pStyle w:val="berschrift2"/>
        <w:spacing w:before="480"/>
      </w:pPr>
      <w:bookmarkStart w:id="11" w:name="_17igqqbol3e" w:colFirst="0" w:colLast="0"/>
      <w:bookmarkEnd w:id="11"/>
      <w:r w:rsidRPr="00AF6C28">
        <w:t>Study aims</w:t>
      </w:r>
    </w:p>
    <w:p w14:paraId="324CEA2B" w14:textId="6DF62BD9" w:rsidR="00F2053D" w:rsidRPr="00AF6C28" w:rsidRDefault="001F7207">
      <w:pPr>
        <w:pStyle w:val="Normal1"/>
        <w:rPr>
          <w:lang w:val="en-US"/>
        </w:rPr>
      </w:pPr>
      <w:r w:rsidRPr="00AF6C28">
        <w:rPr>
          <w:lang w:val="en-US"/>
        </w:rPr>
        <w:t>The aim of this study was to</w:t>
      </w:r>
      <w:r w:rsidR="006C0A8B">
        <w:rPr>
          <w:lang w:val="en-US"/>
        </w:rPr>
        <w:t xml:space="preserve"> us</w:t>
      </w:r>
      <w:r w:rsidR="008A5926">
        <w:rPr>
          <w:lang w:val="en-US"/>
        </w:rPr>
        <w:t>e</w:t>
      </w:r>
      <w:r w:rsidR="006C0A8B">
        <w:rPr>
          <w:lang w:val="en-US"/>
        </w:rPr>
        <w:t xml:space="preserve"> d</w:t>
      </w:r>
      <w:r w:rsidR="008A5926">
        <w:rPr>
          <w:lang w:val="en-US"/>
        </w:rPr>
        <w:t>ifferent statistical procedures to</w:t>
      </w:r>
      <w:r w:rsidRPr="00AF6C28">
        <w:rPr>
          <w:lang w:val="en-US"/>
        </w:rPr>
        <w:t xml:space="preserve"> </w:t>
      </w:r>
      <w:r w:rsidR="002B050A">
        <w:rPr>
          <w:lang w:val="en-US"/>
        </w:rPr>
        <w:t>explore</w:t>
      </w:r>
      <w:r w:rsidRPr="00AF6C28">
        <w:rPr>
          <w:lang w:val="en-US"/>
        </w:rPr>
        <w:t xml:space="preserve"> baseline patient characteristics </w:t>
      </w:r>
      <w:r w:rsidR="00926366">
        <w:rPr>
          <w:lang w:val="en-US"/>
        </w:rPr>
        <w:t xml:space="preserve">as possible </w:t>
      </w:r>
      <w:r w:rsidRPr="00AF6C28">
        <w:rPr>
          <w:lang w:val="en-US"/>
        </w:rPr>
        <w:t>predict</w:t>
      </w:r>
      <w:r w:rsidR="00926366">
        <w:rPr>
          <w:lang w:val="en-US"/>
        </w:rPr>
        <w:t>ors</w:t>
      </w:r>
      <w:r w:rsidRPr="00AF6C28">
        <w:rPr>
          <w:lang w:val="en-US"/>
        </w:rPr>
        <w:t xml:space="preserve"> </w:t>
      </w:r>
      <w:r w:rsidR="00926366">
        <w:rPr>
          <w:lang w:val="en-US"/>
        </w:rPr>
        <w:t xml:space="preserve">of treatment </w:t>
      </w:r>
      <w:del w:id="12" w:author="Sebastian Sauer" w:date="2016-11-25T13:15:00Z">
        <w:r w:rsidRPr="00AF6C28" w:rsidDel="00667A7B">
          <w:rPr>
            <w:lang w:val="en-US"/>
          </w:rPr>
          <w:delText xml:space="preserve">outcome </w:delText>
        </w:r>
      </w:del>
      <w:ins w:id="13" w:author="Sebastian Sauer" w:date="2016-11-25T13:15:00Z">
        <w:r w:rsidR="00667A7B">
          <w:rPr>
            <w:lang w:val="en-US"/>
          </w:rPr>
          <w:t>success</w:t>
        </w:r>
        <w:r w:rsidR="00667A7B" w:rsidRPr="00AF6C28">
          <w:rPr>
            <w:lang w:val="en-US"/>
          </w:rPr>
          <w:t xml:space="preserve"> </w:t>
        </w:r>
      </w:ins>
      <w:r w:rsidRPr="00AF6C28">
        <w:rPr>
          <w:lang w:val="en-US"/>
        </w:rPr>
        <w:t xml:space="preserve">in ICBT for pediatric OCD. </w:t>
      </w:r>
    </w:p>
    <w:p w14:paraId="4BC04332" w14:textId="77777777" w:rsidR="00F2053D" w:rsidRPr="00AF6C28" w:rsidRDefault="001F7207">
      <w:pPr>
        <w:pStyle w:val="berschrift1"/>
      </w:pPr>
      <w:bookmarkStart w:id="14" w:name="_bcpoijs0hypc" w:colFirst="0" w:colLast="0"/>
      <w:bookmarkEnd w:id="14"/>
      <w:r w:rsidRPr="00AF6C28">
        <w:t>Methods</w:t>
      </w:r>
    </w:p>
    <w:p w14:paraId="29DEAB42" w14:textId="77777777" w:rsidR="00F2053D" w:rsidRPr="00AF6C28" w:rsidRDefault="001F7207">
      <w:pPr>
        <w:pStyle w:val="berschrift2"/>
      </w:pPr>
      <w:bookmarkStart w:id="15" w:name="_d06prc72lsho" w:colFirst="0" w:colLast="0"/>
      <w:bookmarkEnd w:id="15"/>
      <w:r w:rsidRPr="00AF6C28">
        <w:t>Participants</w:t>
      </w:r>
    </w:p>
    <w:p w14:paraId="29DE0321" w14:textId="01F0AEFA" w:rsidR="00F2053D" w:rsidRPr="00AF6C28" w:rsidRDefault="00F05EFC" w:rsidP="00F60ACA">
      <w:pPr>
        <w:pStyle w:val="Normal1"/>
        <w:rPr>
          <w:lang w:val="en-US"/>
        </w:rPr>
      </w:pPr>
      <w:r>
        <w:t>Sixty-</w:t>
      </w:r>
      <w:r w:rsidR="007B725E" w:rsidRPr="00607990">
        <w:t>seven</w:t>
      </w:r>
      <w:r w:rsidR="001F7207" w:rsidRPr="00AF6C28">
        <w:rPr>
          <w:lang w:val="en-US"/>
        </w:rPr>
        <w:t xml:space="preserve"> adolescents with OCD (12 – 17 years) participated in a randomized controlled study </w:t>
      </w:r>
      <w:r w:rsidR="003702D7">
        <w:fldChar w:fldCharType="begin" w:fldLock="1"/>
      </w:r>
      <w:r w:rsidR="00541215">
        <w:rPr>
          <w:lang w:val="en-US"/>
        </w:rPr>
        <w:instrText>ADDIN CSL_CITATION { "citationItems" : [ { "id" : "ITEM-1", "itemData" : { "DOI" : "10.1016/j.jaac.2016.09.515", "ISSN" : "08908567", "author" : [ { "dropping-particle" : "", "family" : "Lenhard", "given" : "Fabian", "non-dropping-particle" : "", "parse-names" : false, "suffix" : "" }, { "dropping-particle" : "", "family" : "Andersson", "given" : "Erik", "non-dropping-particle" : "", "parse-names" : false, "suffix" : "" }, { "dropping-particle" : "", "family" : "Mataix-Cols", "given" : "David", "non-dropping-particle" : "", "parse-names" : false, "suffix" : "" }, { "dropping-particle" : "", "family" : "R\u00fcck", "given" : "Christian", "non-dropping-particle" : "", "parse-names" : false, "suffix" : "" }, { "dropping-particle" : "", "family" : "Vigerland", "given" : "Sarah", "non-dropping-particle" : "", "parse-names" : false, "suffix" : "" }, { "dropping-particle" : "", "family" : "H\u00f6gstr\u00f6m", "given" : "Jens", "non-dropping-particle" : "", "parse-names" : false, "suffix" : "" }, { "dropping-particle" : "", "family" : "Hillborg", "given" : "Maria", "non-dropping-particle" : "", "parse-names" : false, "suffix" : "" }, { "dropping-particle" : "", "family" : "Brander", "given" : "Gustaf", "non-dropping-particle" : "", "parse-names" : false, "suffix" : "" }, { "dropping-particle" : "", "family" : "Ljungstr\u00f6m", "given" : "Mari", "non-dropping-particle" : "", "parse-names" : false, "suffix" : "" }, { "dropping-particle" : "", "family" : "Lj\u00f3tsson", "given" : "Brj\u00e1nn", "non-dropping-particle" : "", "parse-names" : false, "suffix" : "" }, { "dropping-particle" : "", "family" : "Serlachius", "given" : "Eva", "non-dropping-particle" : "", "parse-names" : false, "suffix" : "" } ], "container-title" : "Journal of the American Academy of Child &amp; Adolescent Psychiatry", "id" : "ITEM-1", "issued" : { "date-parts" : [ [ "2016", "10" ] ] }, "title" : "Therapist-Guided, Internet-Delivered Cognitive-Behavioral Therapy for Adolescents With Obsessive-Compulsive Disorder: A Randomized Controlled Trial", "type" : "article-journal" }, "uris" : [ "http://www.mendeley.com/documents/?uuid=c92057b2-b187-4139-84a8-e0e0d7407abd" ] } ], "mendeley" : { "formattedCitation" : "(Lenhard, Andersson, et al., 2016)", "plainTextFormattedCitation" : "(Lenhard, Andersson, et al., 2016)", "previouslyFormattedCitation" : "(Lenhard, Andersson, et al., 2016)" }, "properties" : { "noteIndex" : 0 }, "schema" : "https://github.com/citation-style-language/schema/raw/master/csl-citation.json" }</w:instrText>
      </w:r>
      <w:r w:rsidR="003702D7">
        <w:fldChar w:fldCharType="separate"/>
      </w:r>
      <w:r w:rsidR="003702D7" w:rsidRPr="003702D7">
        <w:rPr>
          <w:noProof/>
          <w:lang w:val="en-US"/>
        </w:rPr>
        <w:t>(Lenhard, Andersson, et al., 2016)</w:t>
      </w:r>
      <w:r w:rsidR="003702D7">
        <w:fldChar w:fldCharType="end"/>
      </w:r>
      <w:r w:rsidR="00607990">
        <w:rPr>
          <w:lang w:val="en-US"/>
        </w:rPr>
        <w:t xml:space="preserve"> </w:t>
      </w:r>
      <w:r w:rsidR="001F7207" w:rsidRPr="00AF6C28">
        <w:rPr>
          <w:lang w:val="en-US"/>
        </w:rPr>
        <w:t xml:space="preserve">and had received either </w:t>
      </w:r>
      <w:r w:rsidR="00A64311">
        <w:rPr>
          <w:lang w:val="en-US"/>
        </w:rPr>
        <w:t xml:space="preserve">immediate or delayed (12 weeks) </w:t>
      </w:r>
      <w:r w:rsidR="001F7207" w:rsidRPr="00AF6C28">
        <w:rPr>
          <w:lang w:val="en-US"/>
        </w:rPr>
        <w:t xml:space="preserve">ICBT. </w:t>
      </w:r>
      <w:r w:rsidR="00D53B74">
        <w:rPr>
          <w:lang w:val="en-US"/>
        </w:rPr>
        <w:t>Six participants in the delayed ICBT group dropped out before treatment could start</w:t>
      </w:r>
      <w:r w:rsidR="001F7207" w:rsidRPr="00AF6C28">
        <w:rPr>
          <w:lang w:val="en-US"/>
        </w:rPr>
        <w:t xml:space="preserve">.  </w:t>
      </w:r>
      <w:r w:rsidR="00CB2F19">
        <w:rPr>
          <w:lang w:val="en-US"/>
        </w:rPr>
        <w:t xml:space="preserve">In order to maximize power, we pooled the results from </w:t>
      </w:r>
      <w:r w:rsidR="003544A2">
        <w:rPr>
          <w:lang w:val="en-US"/>
        </w:rPr>
        <w:t>both groups rendering a total</w:t>
      </w:r>
      <w:ins w:id="16" w:author="Sebastian Sauer" w:date="2016-11-24T15:54:00Z">
        <w:r w:rsidR="00E25FD4">
          <w:rPr>
            <w:lang w:val="en-US"/>
          </w:rPr>
          <w:t xml:space="preserve"> </w:t>
        </w:r>
      </w:ins>
      <w:del w:id="17" w:author="Sebastian Sauer" w:date="2016-11-24T15:54:00Z">
        <w:r w:rsidR="003544A2" w:rsidDel="00E25FD4">
          <w:rPr>
            <w:lang w:val="en-US"/>
          </w:rPr>
          <w:delText xml:space="preserve">t </w:delText>
        </w:r>
      </w:del>
      <w:r w:rsidR="003544A2">
        <w:rPr>
          <w:lang w:val="en-US"/>
        </w:rPr>
        <w:t xml:space="preserve">sample of </w:t>
      </w:r>
      <w:r w:rsidR="001F7207" w:rsidRPr="00AF6C28">
        <w:rPr>
          <w:lang w:val="en-US"/>
        </w:rPr>
        <w:t>61 participants</w:t>
      </w:r>
      <w:r w:rsidR="00A47957">
        <w:rPr>
          <w:lang w:val="en-US"/>
        </w:rPr>
        <w:t xml:space="preserve">. </w:t>
      </w:r>
      <w:r w:rsidR="0080374D">
        <w:rPr>
          <w:lang w:val="en-US"/>
        </w:rPr>
        <w:t xml:space="preserve">The treatment, assessment points and procedures were identical in the two groups and they did also </w:t>
      </w:r>
      <w:r w:rsidR="0080374D" w:rsidRPr="00AF6C28">
        <w:rPr>
          <w:lang w:val="en-US"/>
        </w:rPr>
        <w:t>not differ significantly</w:t>
      </w:r>
      <w:r w:rsidR="0080374D">
        <w:rPr>
          <w:lang w:val="en-US"/>
        </w:rPr>
        <w:t xml:space="preserve"> in terms of baseline characteristics or treatment outcome. </w:t>
      </w:r>
      <w:r w:rsidR="00876E46">
        <w:rPr>
          <w:lang w:val="en-US"/>
        </w:rPr>
        <w:t>S</w:t>
      </w:r>
      <w:r w:rsidR="001F7207" w:rsidRPr="00AF6C28">
        <w:rPr>
          <w:lang w:val="en-US"/>
        </w:rPr>
        <w:t xml:space="preserve">ee </w:t>
      </w:r>
      <w:r w:rsidR="001F7207" w:rsidRPr="00AF6C28">
        <w:rPr>
          <w:b/>
          <w:lang w:val="en-US"/>
        </w:rPr>
        <w:t>Figure 1</w:t>
      </w:r>
      <w:r w:rsidR="00014E13">
        <w:rPr>
          <w:b/>
          <w:lang w:val="en-US"/>
        </w:rPr>
        <w:t xml:space="preserve"> </w:t>
      </w:r>
      <w:r w:rsidR="00014E13" w:rsidRPr="00607990">
        <w:t>for details on the participant flow throughout the trial and</w:t>
      </w:r>
      <w:r w:rsidR="00014E13">
        <w:rPr>
          <w:b/>
          <w:lang w:val="en-US"/>
        </w:rPr>
        <w:t xml:space="preserve"> </w:t>
      </w:r>
      <w:r w:rsidR="001F7207" w:rsidRPr="00AF6C28">
        <w:rPr>
          <w:b/>
          <w:lang w:val="en-US"/>
        </w:rPr>
        <w:t xml:space="preserve">Table 2 </w:t>
      </w:r>
      <w:r w:rsidR="001F7207" w:rsidRPr="00AF6C28">
        <w:rPr>
          <w:lang w:val="en-US"/>
        </w:rPr>
        <w:t>for a summary of baseline characteri</w:t>
      </w:r>
      <w:r w:rsidR="00607990">
        <w:rPr>
          <w:lang w:val="en-US"/>
        </w:rPr>
        <w:t>stics and ICBT outcome at the 3-</w:t>
      </w:r>
      <w:r w:rsidR="001F7207" w:rsidRPr="00AF6C28">
        <w:rPr>
          <w:lang w:val="en-US"/>
        </w:rPr>
        <w:t xml:space="preserve">month follow-up. </w:t>
      </w:r>
    </w:p>
    <w:p w14:paraId="0BCDBD63" w14:textId="143BA3C9" w:rsidR="00F05EFC" w:rsidRDefault="00F05EFC" w:rsidP="00AF6C28">
      <w:pPr>
        <w:pStyle w:val="Normal1"/>
        <w:ind w:firstLine="0"/>
        <w:rPr>
          <w:lang w:val="en-US"/>
        </w:rPr>
      </w:pPr>
      <w:r w:rsidRPr="00F05EFC">
        <w:rPr>
          <w:b/>
          <w:lang w:val="en-US"/>
        </w:rPr>
        <w:lastRenderedPageBreak/>
        <w:t>Figure 1:</w:t>
      </w:r>
      <w:r>
        <w:rPr>
          <w:lang w:val="en-US"/>
        </w:rPr>
        <w:t xml:space="preserve"> Study flow chart</w:t>
      </w:r>
    </w:p>
    <w:p w14:paraId="373C0293" w14:textId="5EDB5E16" w:rsidR="00F05EFC" w:rsidRPr="00F05EFC" w:rsidRDefault="00F05EFC" w:rsidP="00AF6C28">
      <w:pPr>
        <w:pStyle w:val="Normal1"/>
        <w:ind w:firstLine="0"/>
        <w:rPr>
          <w:lang w:val="en-US"/>
        </w:rPr>
      </w:pPr>
      <w:r>
        <w:rPr>
          <w:noProof/>
          <w:lang w:val="de-DE" w:eastAsia="de-DE"/>
        </w:rPr>
        <w:drawing>
          <wp:inline distT="0" distB="0" distL="0" distR="0" wp14:anchorId="20B56AEE" wp14:editId="723B22E8">
            <wp:extent cx="5728335" cy="4289425"/>
            <wp:effectExtent l="0" t="0" r="12065" b="31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png"/>
                    <pic:cNvPicPr/>
                  </pic:nvPicPr>
                  <pic:blipFill>
                    <a:blip r:embed="rId9">
                      <a:extLst>
                        <a:ext uri="{28A0092B-C50C-407E-A947-70E740481C1C}">
                          <a14:useLocalDpi xmlns:a14="http://schemas.microsoft.com/office/drawing/2010/main" val="0"/>
                        </a:ext>
                      </a:extLst>
                    </a:blip>
                    <a:stretch>
                      <a:fillRect/>
                    </a:stretch>
                  </pic:blipFill>
                  <pic:spPr>
                    <a:xfrm>
                      <a:off x="0" y="0"/>
                      <a:ext cx="5728335" cy="4289425"/>
                    </a:xfrm>
                    <a:prstGeom prst="rect">
                      <a:avLst/>
                    </a:prstGeom>
                  </pic:spPr>
                </pic:pic>
              </a:graphicData>
            </a:graphic>
          </wp:inline>
        </w:drawing>
      </w:r>
    </w:p>
    <w:p w14:paraId="6EE73729" w14:textId="77777777" w:rsidR="00F05EFC" w:rsidRDefault="00F05EFC" w:rsidP="00AF6C28">
      <w:pPr>
        <w:pStyle w:val="Normal1"/>
        <w:ind w:firstLine="0"/>
        <w:rPr>
          <w:i/>
          <w:lang w:val="en-US"/>
        </w:rPr>
      </w:pPr>
    </w:p>
    <w:p w14:paraId="452AC47B" w14:textId="77777777" w:rsidR="00F2053D" w:rsidRPr="00AF6C28" w:rsidRDefault="001F7207" w:rsidP="00AF6C28">
      <w:pPr>
        <w:pStyle w:val="Normal1"/>
        <w:ind w:firstLine="0"/>
        <w:rPr>
          <w:lang w:val="en-US"/>
        </w:rPr>
      </w:pPr>
      <w:r w:rsidRPr="00F05EFC">
        <w:rPr>
          <w:b/>
          <w:lang w:val="en-US"/>
        </w:rPr>
        <w:t>Table 2:</w:t>
      </w:r>
      <w:r w:rsidRPr="00AF6C28">
        <w:rPr>
          <w:i/>
          <w:lang w:val="en-US"/>
        </w:rPr>
        <w:t xml:space="preserve"> </w:t>
      </w:r>
      <w:r w:rsidRPr="00AF6C28">
        <w:rPr>
          <w:lang w:val="en-US"/>
        </w:rPr>
        <w:t>Baseline characteristics and ICBT outcome at post-treatment and 3 month follow-up</w:t>
      </w:r>
    </w:p>
    <w:tbl>
      <w:tblPr>
        <w:tblStyle w:val="a"/>
        <w:tblW w:w="69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10"/>
        <w:gridCol w:w="1350"/>
        <w:gridCol w:w="1200"/>
      </w:tblGrid>
      <w:tr w:rsidR="00F2053D" w:rsidRPr="00AF6C28" w14:paraId="01A61156" w14:textId="77777777" w:rsidTr="00AF6C28">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C08511" w14:textId="77777777" w:rsidR="00F2053D" w:rsidRPr="00AF6C28" w:rsidRDefault="001F7207" w:rsidP="00AF6C28">
            <w:pPr>
              <w:pStyle w:val="Normal1"/>
              <w:spacing w:after="0" w:line="240" w:lineRule="auto"/>
              <w:ind w:firstLine="0"/>
              <w:rPr>
                <w:sz w:val="18"/>
                <w:szCs w:val="18"/>
                <w:lang w:val="en-US"/>
              </w:rPr>
            </w:pPr>
            <w:r w:rsidRPr="00AF6C28">
              <w:rPr>
                <w:b/>
                <w:sz w:val="18"/>
                <w:szCs w:val="18"/>
                <w:lang w:val="en-US"/>
              </w:rPr>
              <w:t>Variable</w:t>
            </w:r>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8BDA39C" w14:textId="77777777" w:rsidR="00F2053D" w:rsidRPr="00AF6C28" w:rsidRDefault="001F7207" w:rsidP="00AF6C28">
            <w:pPr>
              <w:pStyle w:val="Normal1"/>
              <w:spacing w:after="0" w:line="240" w:lineRule="auto"/>
              <w:ind w:firstLine="0"/>
              <w:rPr>
                <w:sz w:val="18"/>
                <w:szCs w:val="18"/>
                <w:lang w:val="en-US"/>
              </w:rPr>
            </w:pPr>
            <w:r w:rsidRPr="00AF6C28">
              <w:rPr>
                <w:b/>
                <w:sz w:val="18"/>
                <w:szCs w:val="18"/>
                <w:lang w:val="en-US"/>
              </w:rPr>
              <w:t>Mean / %</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E3A679E" w14:textId="77777777" w:rsidR="00F2053D" w:rsidRPr="00AF6C28" w:rsidRDefault="001F7207" w:rsidP="00AF6C28">
            <w:pPr>
              <w:pStyle w:val="Normal1"/>
              <w:spacing w:after="0" w:line="240" w:lineRule="auto"/>
              <w:ind w:firstLine="0"/>
              <w:rPr>
                <w:sz w:val="18"/>
                <w:szCs w:val="18"/>
                <w:lang w:val="en-US"/>
              </w:rPr>
            </w:pPr>
            <w:r w:rsidRPr="00AF6C28">
              <w:rPr>
                <w:b/>
                <w:sz w:val="18"/>
                <w:szCs w:val="18"/>
                <w:lang w:val="en-US"/>
              </w:rPr>
              <w:t>Std. Dev.</w:t>
            </w:r>
          </w:p>
        </w:tc>
      </w:tr>
      <w:tr w:rsidR="00F2053D" w:rsidRPr="00AF6C28" w14:paraId="1BDA8BD9"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5AF3CA2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Sex (% females)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59F706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43%</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0A7AE6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59B71792"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33C2E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age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1EC9AF5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14.44</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3A57E9F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1.68</w:t>
            </w:r>
          </w:p>
        </w:tc>
      </w:tr>
      <w:tr w:rsidR="00F2053D" w:rsidRPr="00AF6C28" w14:paraId="06BD4AF9"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0102563"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Country of birth</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6772FA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56B76E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5D2F3AF2"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26F1D7C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Sweden</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6EF8BF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92%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ED85B3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5AD006B"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77F52F1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Other European</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41BF1F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F1DCF7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4922D5D6"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58F5C9D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Asian</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84CDCB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7BC981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2FBDADDE"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7250C7"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Parental education level</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3491BA8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55AED8B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3E04452"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C3E40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Other</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680EE9B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1F289B7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B40B77C"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A9EAC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College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7AA1EC2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30EC7B3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62420702"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CC189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lastRenderedPageBreak/>
              <w:t xml:space="preserve"> High school</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3CD74AB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23%</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2A5A38C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3A0D0057"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13BF3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Primary</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029B01D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FA14CD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64829BB4"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D2D13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Doctoral degree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75B1DD8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438BC7F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52CD99A5"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9C2DD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University</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5F978F0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51%</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5458194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236D9BC9"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8C304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Vocational</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0124C56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7AB596F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240D095A"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EFE3E6B"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Referral to study</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AAD64E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904466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3541DA38"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232C7CD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Self-referral</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CBD1D7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92%</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E20394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8EA6BB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A5D5B3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CAMHS referral</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A80B0F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611836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E93BFCA"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343EC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Distance to research unit (km)</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035826B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57.57</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67D2019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103.50</w:t>
            </w:r>
          </w:p>
        </w:tc>
      </w:tr>
      <w:tr w:rsidR="00F2053D" w:rsidRPr="00AF6C28" w14:paraId="1DEA1034"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0531A298"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Medication</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C375E9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334714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1380204"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77C4DD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none</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6C31EB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75%</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67E957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64769CB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0CB237E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SSRI</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C1895A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631181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26CEB4CC"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5683C8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Central stimulants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AE6EB8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7E63D6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603343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2FAACC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SSRI &amp; central stimulants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5C44B9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6953AF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C07200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73F8490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Trycyclic antidepressants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7165A0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F877E5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43C543E3"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58659F5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Any medication (yes/no)</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D9F8A4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25%</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C898BC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0DF367E"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CA4498"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Previous treatment experience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47B628A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32415ED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4E59B166"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3A4CF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None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7DA6E38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52%</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674EAA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C87D247"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F7758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CAMHS councelling</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6D640C2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39%</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32337E7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38688EB5"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9AE45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CAMHS CBT</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2E36522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74FA10E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33E5D00"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378AF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CAMHS dynamic therapy</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53DA53E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79D1DDF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A0DB854"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82891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Previous CBT for OCD</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4CD1104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23%</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B69EF4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68005B5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7B657588"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Comorbidity</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E5AEEE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18BB73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64B2619"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70BE33A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Depression</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BD0D22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51A200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6D3BCF6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C01757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Dystymia</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F03E46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35DB6D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4558F818"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2A91CF3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Panic Disorder</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6C7F8A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09AFFE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53B6899"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0132982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Social Phobia</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D02AA3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A48C85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7843A77"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2328786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Specific Phobias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2A07B9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11%</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1B2E83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3EBCC5BE"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76C3939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PTSD</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801CFB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88A5A7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39CED077"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AFAED4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Tourette Syndrom</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76E96A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7%</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896BC9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520D2DD8"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4E20419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ADHD</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68222D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10%</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97E6C4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920DF58"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5EA4A4F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GAD</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D58737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13%</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553564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0BF9B50"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2503D2"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lastRenderedPageBreak/>
              <w:t>Number of comorbid diagnoses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3010426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7ACFCB8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C150C9E"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B6186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One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61D377D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57%</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8AA65E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F0DFC31"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91C2D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Two</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58EDA4B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28%</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2FD4500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85A3F86"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90EF1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Three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113138F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2863665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33D3E943"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43AD5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Four</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045D4B7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A24761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B152674"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3A8880E"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Baseline OCD symptoms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3785D52" w14:textId="77777777" w:rsidR="00F2053D" w:rsidRPr="00AF6C28" w:rsidRDefault="00F2053D" w:rsidP="00AF6C28">
            <w:pPr>
              <w:pStyle w:val="Normal1"/>
              <w:spacing w:after="0" w:line="240" w:lineRule="auto"/>
              <w:ind w:firstLine="0"/>
              <w:rPr>
                <w:sz w:val="18"/>
                <w:szCs w:val="18"/>
                <w:lang w:val="en-US"/>
              </w:rPr>
            </w:pP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BA103A1" w14:textId="77777777" w:rsidR="00F2053D" w:rsidRPr="00AF6C28" w:rsidRDefault="00F2053D" w:rsidP="00AF6C28">
            <w:pPr>
              <w:pStyle w:val="Normal1"/>
              <w:spacing w:after="0" w:line="240" w:lineRule="auto"/>
              <w:ind w:firstLine="0"/>
              <w:rPr>
                <w:sz w:val="18"/>
                <w:szCs w:val="18"/>
                <w:lang w:val="en-US"/>
              </w:rPr>
            </w:pPr>
          </w:p>
        </w:tc>
      </w:tr>
      <w:tr w:rsidR="00F2053D" w:rsidRPr="00AF6C28" w14:paraId="18305E35"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757130B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CY-BOCS obsessions score</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266D0F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10.95</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D6C8B8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2.40</w:t>
            </w:r>
          </w:p>
        </w:tc>
      </w:tr>
      <w:tr w:rsidR="00F2053D" w:rsidRPr="00AF6C28" w14:paraId="6DD8F025"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129ACD4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CY-BOCS compulsions score</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7C1F53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11.64</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6E8D8F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2.22</w:t>
            </w:r>
          </w:p>
        </w:tc>
      </w:tr>
      <w:tr w:rsidR="00F2053D" w:rsidRPr="00AF6C28" w14:paraId="5C0DE505"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681A8E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CY-BOCS total score</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739DB0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22.59</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19429A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4.21</w:t>
            </w:r>
          </w:p>
        </w:tc>
      </w:tr>
      <w:tr w:rsidR="00F2053D" w:rsidRPr="00AF6C28" w14:paraId="4C0EAE86"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1C17E17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Insight</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B30396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1.69</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416718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0.79</w:t>
            </w:r>
          </w:p>
        </w:tc>
      </w:tr>
      <w:tr w:rsidR="00F2053D" w:rsidRPr="00AF6C28" w14:paraId="5E0AFDC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A4A1A0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Avoidance</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7D5661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1.60</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0BA819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0.95</w:t>
            </w:r>
          </w:p>
        </w:tc>
      </w:tr>
      <w:tr w:rsidR="00F2053D" w:rsidRPr="00AF6C28" w14:paraId="7637A614"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6B7DA9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OCD onset (age)</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64AD93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10.52</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07C939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2.72</w:t>
            </w:r>
          </w:p>
        </w:tc>
      </w:tr>
      <w:tr w:rsidR="00F2053D" w:rsidRPr="00AF6C28" w14:paraId="42349B0C"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4FEB485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OCD duration (years)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0444F2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4.06</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79CB76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2.90</w:t>
            </w:r>
          </w:p>
        </w:tc>
      </w:tr>
      <w:tr w:rsidR="00F2053D" w:rsidRPr="00AF6C28" w14:paraId="04134182"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2CF0C6" w14:textId="77777777" w:rsidR="00F2053D" w:rsidRPr="004D6BA7" w:rsidRDefault="001F7207" w:rsidP="004D6BA7">
            <w:pPr>
              <w:pStyle w:val="Tabell"/>
            </w:pPr>
            <w:r w:rsidRPr="004D6BA7">
              <w:t>OCD symptom dimensions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121DDED5" w14:textId="77777777" w:rsidR="00F2053D" w:rsidRPr="004D6BA7" w:rsidRDefault="00F2053D" w:rsidP="004D6BA7">
            <w:pPr>
              <w:pStyle w:val="Tabell"/>
            </w:pP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1EFA5172" w14:textId="77777777" w:rsidR="00F2053D" w:rsidRPr="004D6BA7" w:rsidRDefault="00F2053D" w:rsidP="004D6BA7">
            <w:pPr>
              <w:pStyle w:val="Tabell"/>
            </w:pPr>
          </w:p>
        </w:tc>
      </w:tr>
      <w:tr w:rsidR="00F2053D" w:rsidRPr="00AF6C28" w14:paraId="40947008"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C4C974" w14:textId="77777777" w:rsidR="00F2053D" w:rsidRPr="004D6BA7" w:rsidRDefault="001F7207" w:rsidP="004D6BA7">
            <w:pPr>
              <w:pStyle w:val="Tabell"/>
            </w:pPr>
            <w:r w:rsidRPr="004D6BA7">
              <w:t xml:space="preserve"> Checking &amp; obsessive hoarding</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25714DF2" w14:textId="77777777" w:rsidR="00F2053D" w:rsidRPr="004D6BA7" w:rsidRDefault="001F7207" w:rsidP="004D6BA7">
            <w:pPr>
              <w:pStyle w:val="Tabell"/>
            </w:pPr>
            <w:r w:rsidRPr="004D6BA7">
              <w:t>34%</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6C7F87C" w14:textId="77777777" w:rsidR="00F2053D" w:rsidRPr="004D6BA7" w:rsidRDefault="001F7207" w:rsidP="004D6BA7">
            <w:pPr>
              <w:pStyle w:val="Tabell"/>
            </w:pPr>
            <w:r w:rsidRPr="004D6BA7">
              <w:t xml:space="preserve"> </w:t>
            </w:r>
          </w:p>
        </w:tc>
      </w:tr>
      <w:tr w:rsidR="00F2053D" w:rsidRPr="00AF6C28" w14:paraId="4C1B2B7A"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9ACB95" w14:textId="77777777" w:rsidR="00F2053D" w:rsidRPr="004D6BA7" w:rsidRDefault="001F7207" w:rsidP="004D6BA7">
            <w:pPr>
              <w:pStyle w:val="Tabell"/>
            </w:pPr>
            <w:r w:rsidRPr="004D6BA7">
              <w:t xml:space="preserve"> Aggressive, sexual or religious obsessions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6280E373" w14:textId="77777777" w:rsidR="00F2053D" w:rsidRPr="004D6BA7" w:rsidRDefault="001F7207" w:rsidP="004D6BA7">
            <w:pPr>
              <w:pStyle w:val="Tabell"/>
            </w:pPr>
            <w:r w:rsidRPr="004D6BA7">
              <w:t>48%</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5A2A832" w14:textId="77777777" w:rsidR="00F2053D" w:rsidRPr="004D6BA7" w:rsidRDefault="001F7207" w:rsidP="004D6BA7">
            <w:pPr>
              <w:pStyle w:val="Tabell"/>
            </w:pPr>
            <w:r w:rsidRPr="004D6BA7">
              <w:t xml:space="preserve"> </w:t>
            </w:r>
          </w:p>
        </w:tc>
      </w:tr>
      <w:tr w:rsidR="00F2053D" w:rsidRPr="00AF6C28" w14:paraId="388058ED"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5FD2B1" w14:textId="77777777" w:rsidR="00F2053D" w:rsidRPr="004D6BA7" w:rsidRDefault="001F7207" w:rsidP="004D6BA7">
            <w:pPr>
              <w:pStyle w:val="Tabell"/>
            </w:pPr>
            <w:r w:rsidRPr="004D6BA7">
              <w:t xml:space="preserve"> Contamination, somatic or cleaning symptoms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7C22B54D" w14:textId="77777777" w:rsidR="00F2053D" w:rsidRPr="004D6BA7" w:rsidRDefault="001F7207" w:rsidP="004D6BA7">
            <w:pPr>
              <w:pStyle w:val="Tabell"/>
            </w:pPr>
            <w:r w:rsidRPr="004D6BA7">
              <w:t>64%</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5A92457B" w14:textId="77777777" w:rsidR="00F2053D" w:rsidRPr="004D6BA7" w:rsidRDefault="001F7207" w:rsidP="004D6BA7">
            <w:pPr>
              <w:pStyle w:val="Tabell"/>
            </w:pPr>
            <w:r w:rsidRPr="004D6BA7">
              <w:t xml:space="preserve"> </w:t>
            </w:r>
          </w:p>
        </w:tc>
      </w:tr>
      <w:tr w:rsidR="00F2053D" w:rsidRPr="00AF6C28" w14:paraId="33DB9425"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E03C63" w14:textId="77777777" w:rsidR="00F2053D" w:rsidRPr="004D6BA7" w:rsidRDefault="001F7207" w:rsidP="004D6BA7">
            <w:pPr>
              <w:pStyle w:val="Tabell"/>
            </w:pPr>
            <w:r w:rsidRPr="004D6BA7">
              <w:t xml:space="preserve"> Symmetry, repeating, counting &amp; ordering </w:t>
            </w:r>
            <w:r w:rsidRPr="004D6BA7">
              <w:br/>
              <w:t xml:space="preserve"> symptoms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6B7975F5" w14:textId="77777777" w:rsidR="00F2053D" w:rsidRPr="004D6BA7" w:rsidRDefault="001F7207" w:rsidP="004D6BA7">
            <w:pPr>
              <w:pStyle w:val="Tabell"/>
            </w:pPr>
            <w:r w:rsidRPr="004D6BA7">
              <w:t>67%</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2DAF2999" w14:textId="77777777" w:rsidR="00F2053D" w:rsidRPr="004D6BA7" w:rsidRDefault="001F7207" w:rsidP="004D6BA7">
            <w:pPr>
              <w:pStyle w:val="Tabell"/>
            </w:pPr>
            <w:r w:rsidRPr="004D6BA7">
              <w:t xml:space="preserve"> </w:t>
            </w:r>
          </w:p>
        </w:tc>
      </w:tr>
      <w:tr w:rsidR="00F2053D" w:rsidRPr="00AF6C28" w14:paraId="58FAF350"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09CF26D0"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CGI-S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B10A51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89A780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7F2CE0E"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2E55376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Mildly ill</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63A4C9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4%</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59A351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E779437"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58D7B2B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Moderately ill</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5F1240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56%</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F00D85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5C04DA9B"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1C7DADF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Markedly ill</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C87A81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30%</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B4909A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209F9EB2"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4143655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Severely ill</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192BBA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11%</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536C13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993A889"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97D73A"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Self-rated baseline measures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2A288744" w14:textId="77777777" w:rsidR="00F2053D" w:rsidRPr="00AF6C28" w:rsidRDefault="00F2053D" w:rsidP="00AF6C28">
            <w:pPr>
              <w:pStyle w:val="Normal1"/>
              <w:spacing w:after="0" w:line="240" w:lineRule="auto"/>
              <w:ind w:firstLine="0"/>
              <w:rPr>
                <w:sz w:val="18"/>
                <w:szCs w:val="18"/>
                <w:lang w:val="en-US"/>
              </w:rPr>
            </w:pP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6FDA0235" w14:textId="77777777" w:rsidR="00F2053D" w:rsidRPr="00AF6C28" w:rsidRDefault="00F2053D" w:rsidP="00AF6C28">
            <w:pPr>
              <w:pStyle w:val="Normal1"/>
              <w:spacing w:after="0" w:line="240" w:lineRule="auto"/>
              <w:ind w:firstLine="0"/>
              <w:rPr>
                <w:sz w:val="18"/>
                <w:szCs w:val="18"/>
                <w:lang w:val="en-US"/>
              </w:rPr>
            </w:pPr>
          </w:p>
        </w:tc>
      </w:tr>
      <w:tr w:rsidR="00F2053D" w:rsidRPr="00AF6C28" w14:paraId="0A7E8CD5"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B55E3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ChOCI-R-C symptoms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58EC6B0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13.25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0D1C4F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6.74</w:t>
            </w:r>
          </w:p>
        </w:tc>
      </w:tr>
      <w:tr w:rsidR="00F2053D" w:rsidRPr="00AF6C28" w14:paraId="4C52CD25"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ED6AF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ChOCI-R-C impairment</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362D9C2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24.39</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ECC3D2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6.99</w:t>
            </w:r>
          </w:p>
        </w:tc>
      </w:tr>
      <w:tr w:rsidR="00F2053D" w:rsidRPr="00AF6C28" w14:paraId="0D1B4612"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94E55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EWSAS-C</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2E2E75A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14.75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47651D2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9.42</w:t>
            </w:r>
          </w:p>
        </w:tc>
      </w:tr>
      <w:tr w:rsidR="00F2053D" w:rsidRPr="00AF6C28" w14:paraId="1D802016"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5BD42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SCAS-S-C</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5FE72ED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12.57</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42FDCBC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6.26</w:t>
            </w:r>
          </w:p>
        </w:tc>
      </w:tr>
      <w:tr w:rsidR="00F2053D" w:rsidRPr="00AF6C28" w14:paraId="260527A8"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5BB0B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CDI-S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7396B28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4.34</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774B7CF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3.36</w:t>
            </w:r>
          </w:p>
        </w:tc>
      </w:tr>
      <w:tr w:rsidR="00F2053D" w:rsidRPr="00AF6C28" w14:paraId="38ACCE23"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2ECF267C"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Parent-rated baseline measures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C041D57" w14:textId="77777777" w:rsidR="00F2053D" w:rsidRPr="00AF6C28" w:rsidRDefault="00F2053D" w:rsidP="00AF6C28">
            <w:pPr>
              <w:pStyle w:val="Normal1"/>
              <w:spacing w:after="0" w:line="240" w:lineRule="auto"/>
              <w:ind w:firstLine="0"/>
              <w:rPr>
                <w:sz w:val="18"/>
                <w:szCs w:val="18"/>
                <w:lang w:val="en-US"/>
              </w:rPr>
            </w:pP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4E67896" w14:textId="77777777" w:rsidR="00F2053D" w:rsidRPr="00AF6C28" w:rsidRDefault="00F2053D" w:rsidP="00AF6C28">
            <w:pPr>
              <w:pStyle w:val="Normal1"/>
              <w:spacing w:after="0" w:line="240" w:lineRule="auto"/>
              <w:ind w:firstLine="0"/>
              <w:rPr>
                <w:sz w:val="18"/>
                <w:szCs w:val="18"/>
                <w:lang w:val="en-US"/>
              </w:rPr>
            </w:pPr>
          </w:p>
        </w:tc>
      </w:tr>
      <w:tr w:rsidR="00F2053D" w:rsidRPr="00AF6C28" w14:paraId="36846963"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586CDEA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ChOCI-R-P symptoms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3A72AA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11.89</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F1CFF8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5.36</w:t>
            </w:r>
          </w:p>
        </w:tc>
      </w:tr>
      <w:tr w:rsidR="00F2053D" w:rsidRPr="00AF6C28" w14:paraId="14825D6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10CBD86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ChOCI-R-P impairment</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739AE4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25.23</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AE0935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7.80</w:t>
            </w:r>
          </w:p>
        </w:tc>
      </w:tr>
      <w:tr w:rsidR="00F2053D" w:rsidRPr="00AF6C28" w14:paraId="2331C830"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8472E8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lastRenderedPageBreak/>
              <w:t xml:space="preserve"> FAS-PR</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DD114F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16.51</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91EF1D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11.39</w:t>
            </w:r>
          </w:p>
        </w:tc>
      </w:tr>
      <w:tr w:rsidR="00F2053D" w:rsidRPr="00AF6C28" w14:paraId="28A2D114"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47D99A8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EWSAS-P</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20AE72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15.48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7523AB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8.97</w:t>
            </w:r>
          </w:p>
        </w:tc>
      </w:tr>
      <w:tr w:rsidR="00F2053D" w:rsidRPr="00AF6C28" w14:paraId="253A610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093BB3F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SCAS-S-P</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2742AC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11.08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D99ED8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5.93</w:t>
            </w:r>
          </w:p>
        </w:tc>
      </w:tr>
      <w:tr w:rsidR="00F2053D" w:rsidRPr="00AF6C28" w14:paraId="79A84B3A"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AA5072"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Outcome at post treatment</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5FDCF0A4" w14:textId="77777777" w:rsidR="00F2053D" w:rsidRPr="00AF6C28" w:rsidRDefault="00F2053D" w:rsidP="00AF6C28">
            <w:pPr>
              <w:pStyle w:val="Normal1"/>
              <w:spacing w:after="0" w:line="240" w:lineRule="auto"/>
              <w:ind w:firstLine="0"/>
              <w:rPr>
                <w:sz w:val="18"/>
                <w:szCs w:val="18"/>
                <w:lang w:val="en-US"/>
              </w:rPr>
            </w:pP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3A08AB81" w14:textId="77777777" w:rsidR="00F2053D" w:rsidRPr="00AF6C28" w:rsidRDefault="00F2053D" w:rsidP="00AF6C28">
            <w:pPr>
              <w:pStyle w:val="Normal1"/>
              <w:spacing w:after="0" w:line="240" w:lineRule="auto"/>
              <w:ind w:firstLine="0"/>
              <w:rPr>
                <w:sz w:val="18"/>
                <w:szCs w:val="18"/>
                <w:lang w:val="en-US"/>
              </w:rPr>
            </w:pPr>
          </w:p>
        </w:tc>
      </w:tr>
      <w:tr w:rsidR="00F2053D" w:rsidRPr="00AF6C28" w14:paraId="2E09D15E"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5AE85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Treatment responders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628FCCE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34.5%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41B3E94C" w14:textId="77777777" w:rsidR="00F2053D" w:rsidRPr="00AF6C28" w:rsidRDefault="00F2053D" w:rsidP="00AF6C28">
            <w:pPr>
              <w:pStyle w:val="Normal1"/>
              <w:spacing w:after="0" w:line="240" w:lineRule="auto"/>
              <w:ind w:firstLine="0"/>
              <w:rPr>
                <w:sz w:val="18"/>
                <w:szCs w:val="18"/>
                <w:lang w:val="en-US"/>
              </w:rPr>
            </w:pPr>
          </w:p>
        </w:tc>
      </w:tr>
      <w:tr w:rsidR="00F2053D" w:rsidRPr="00AF6C28" w14:paraId="1922A375"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B1C4E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CY-BOCS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43DCF11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16.12</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E1A119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6.37</w:t>
            </w:r>
          </w:p>
        </w:tc>
      </w:tr>
      <w:tr w:rsidR="00F2053D" w:rsidRPr="00AF6C28" w14:paraId="2D918CD8"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0E576CD"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Outcomes at 3-month follow-up</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E0B724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82B3B5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4329D447"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43D5128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Treatment responders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033EF7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41.1%</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376E48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0B702BB"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6C17B5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CY-BOCS </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7A5806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13.48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33B304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6.32</w:t>
            </w:r>
          </w:p>
        </w:tc>
      </w:tr>
    </w:tbl>
    <w:p w14:paraId="37F0A6F6" w14:textId="77777777" w:rsidR="00F2053D" w:rsidRPr="00AF6C28" w:rsidRDefault="001F7207">
      <w:pPr>
        <w:pStyle w:val="Normal1"/>
        <w:rPr>
          <w:lang w:val="en-US"/>
        </w:rPr>
      </w:pPr>
      <w:r w:rsidRPr="00AF6C28">
        <w:rPr>
          <w:lang w:val="en-US"/>
        </w:rPr>
        <w:t xml:space="preserve"> </w:t>
      </w:r>
    </w:p>
    <w:p w14:paraId="2641FBEB" w14:textId="77777777" w:rsidR="00F2053D" w:rsidRPr="00AF6C28" w:rsidRDefault="001F7207">
      <w:pPr>
        <w:pStyle w:val="berschrift2"/>
      </w:pPr>
      <w:bookmarkStart w:id="18" w:name="_ib86yrypwdfa" w:colFirst="0" w:colLast="0"/>
      <w:bookmarkEnd w:id="18"/>
      <w:r w:rsidRPr="00AF6C28">
        <w:t>Intervention</w:t>
      </w:r>
    </w:p>
    <w:p w14:paraId="4C6A23F6" w14:textId="19B44B8C" w:rsidR="00F2053D" w:rsidRPr="00AF6C28" w:rsidRDefault="001F7207">
      <w:pPr>
        <w:pStyle w:val="Normal1"/>
        <w:rPr>
          <w:lang w:val="en-US"/>
        </w:rPr>
      </w:pPr>
      <w:r w:rsidRPr="00AF6C28">
        <w:rPr>
          <w:lang w:val="en-US"/>
        </w:rPr>
        <w:t xml:space="preserve">The ICBT intervention, “BiP OCD”, is a 12 week, web-based, parent-supported and therapist-guided CBT protocol which </w:t>
      </w:r>
      <w:r w:rsidR="003702D7">
        <w:rPr>
          <w:lang w:val="en-US"/>
        </w:rPr>
        <w:t xml:space="preserve">feasibility and efficacy previously has been established </w:t>
      </w:r>
      <w:r w:rsidR="003702D7">
        <w:rPr>
          <w:lang w:val="en-US"/>
        </w:rPr>
        <w:fldChar w:fldCharType="begin" w:fldLock="1"/>
      </w:r>
      <w:r w:rsidR="00541215">
        <w:rPr>
          <w:lang w:val="en-US"/>
        </w:rPr>
        <w:instrText>ADDIN CSL_CITATION { "citationItems" : [ { "id" : "ITEM-1", "itemData" : { "DOI" : "10.1016/j.jaac.2016.09.515", "ISSN" : "08908567", "author" : [ { "dropping-particle" : "", "family" : "Lenhard", "given" : "Fabian", "non-dropping-particle" : "", "parse-names" : false, "suffix" : "" }, { "dropping-particle" : "", "family" : "Andersson", "given" : "Erik", "non-dropping-particle" : "", "parse-names" : false, "suffix" : "" }, { "dropping-particle" : "", "family" : "Mataix-Cols", "given" : "David", "non-dropping-particle" : "", "parse-names" : false, "suffix" : "" }, { "dropping-particle" : "", "family" : "R\u00fcck", "given" : "Christian", "non-dropping-particle" : "", "parse-names" : false, "suffix" : "" }, { "dropping-particle" : "", "family" : "Vigerland", "given" : "Sarah", "non-dropping-particle" : "", "parse-names" : false, "suffix" : "" }, { "dropping-particle" : "", "family" : "H\u00f6gstr\u00f6m", "given" : "Jens", "non-dropping-particle" : "", "parse-names" : false, "suffix" : "" }, { "dropping-particle" : "", "family" : "Hillborg", "given" : "Maria", "non-dropping-particle" : "", "parse-names" : false, "suffix" : "" }, { "dropping-particle" : "", "family" : "Brander", "given" : "Gustaf", "non-dropping-particle" : "", "parse-names" : false, "suffix" : "" }, { "dropping-particle" : "", "family" : "Ljungstr\u00f6m", "given" : "Mari", "non-dropping-particle" : "", "parse-names" : false, "suffix" : "" }, { "dropping-particle" : "", "family" : "Lj\u00f3tsson", "given" : "Brj\u00e1nn", "non-dropping-particle" : "", "parse-names" : false, "suffix" : "" }, { "dropping-particle" : "", "family" : "Serlachius", "given" : "Eva", "non-dropping-particle" : "", "parse-names" : false, "suffix" : "" } ], "container-title" : "Journal of the American Academy of Child &amp; Adolescent Psychiatry", "id" : "ITEM-1", "issued" : { "date-parts" : [ [ "2016", "10" ] ] }, "title" : "Therapist-Guided, Internet-Delivered Cognitive-Behavioral Therapy for Adolescents With Obsessive-Compulsive Disorder: A Randomized Controlled Trial", "type" : "article-journal" }, "uris" : [ "http://www.mendeley.com/documents/?uuid=c92057b2-b187-4139-84a8-e0e0d7407abd" ] }, { "id" : "ITEM-2", "itemData" : { "DOI" : "10.1371/journal.pone.0164311", "ISSN" : "1932-6203", "author" : [ { "dropping-particle" : "", "family" : "Lenhard", "given" : "Fabian", "non-dropping-particle" : "", "parse-names" : false, "suffix" : "" }, { "dropping-particle" : "", "family" : "Vigerland", "given" : "Sarah", "non-dropping-particle" : "", "parse-names" : false, "suffix" : "" }, { "dropping-particle" : "", "family" : "Engberg", "given" : "Hedvig", "non-dropping-particle" : "", "parse-names" : false, "suffix" : "" }, { "dropping-particle" : "", "family" : "Hallberg", "given" : "Anna", "non-dropping-particle" : "", "parse-names" : false, "suffix" : "" }, { "dropping-particle" : "", "family" : "Thermaenius", "given" : "Hanna", "non-dropping-particle" : "", "parse-names" : false, "suffix" : "" }, { "dropping-particle" : "", "family" : "Serlachius", "given" : "Eva", "non-dropping-particle" : "", "parse-names" : false, "suffix" : "" } ], "container-title" : "Plos One", "id" : "ITEM-2", "issue" : "10", "issued" : { "date-parts" : [ [ "2016" ] ] }, "page" : "e0164311", "title" : "\u201cOn My Own, but Not Alone\u201d - Adolescents\u2019 Experiences of Internet-Delivered Cognitive Behavior Therapy for Obsessive-Compulsive Disorder", "type" : "article-journal", "volume" : "11" }, "uris" : [ "http://www.mendeley.com/documents/?uuid=384a5d28-dc63-4f7c-bfb0-abbb2c726b55" ] }, { "id" : "ITEM-3", "itemData" : { "DOI" : "10.1371/journal.pone.0100773", "ISBN" : "EN :1932-6203", "ISSN" : "19326203", "PMID" : "24949622", "abstract" : "BACKGROUND: International guidelines recommend Cognitive Behavior Therapy (CBT) as the first line treatment for pediatric obsessive-compulsive disorder (OCD). However, a substantial proportion of patients do not have access to such treatment. We developed and tested the feasibility, efficacy and acceptability of a novel therapist-guided, Internet-delivered CBT (ICBT) platform for adolescents with OCD. METHODS: An interactive, age-appropriate ICBT platform (\"BiP OCD\") was developed. Twenty-one adolescents (12-17 years) with a DSM-IV diagnosis of OCD and their parents were enrolled in the study. All participants received 12 weeks of ICBT with therapist support. The primary outcome measure was the Children's Yale-Brown Obsessive-Compulsive Scale (CY-BOCS). Acceptability was assessed at post-treatment. RESULTS: Participants completed on average 8.29 (SD = 3.0) of the 12 treatment chapters. Treatment yielded significant improvements on all clinician-, parent- and most self-administered outcome measures, with a large effect size of d = 2.29 (95% CI 1.5-3.07) on the CY-BOCS. Patients continued to improve at follow-up. At 6-month follow-up, 71% were classified as responders (\u226535% decrease on the CY-BOCS) and 76% as being in remission (CY-BOCS score \u226412). Average clinician support time was less than 20 minutes per patient per week. The majority of participants felt that BiP OCD was age-appropriate and rated the treatment as good or very good. CONCLUSIONS: ICBT could be efficacious, acceptable, and cost-effective for adolescents with OCD. More rigorously controlled studies are needed to further evaluate the treatment. TRIAL REGISTRATION: ClinicalTrials.gov; NCT01809990.", "author" : [ { "dropping-particle" : "", "family" : "Lenhard", "given" : "Fabian", "non-dropping-particle" : "", "parse-names" : false, "suffix" : "" }, { "dropping-particle" : "", "family" : "Vigerland", "given" : "Sarah", "non-dropping-particle" : "", "parse-names" : false, "suffix" : "" }, { "dropping-particle" : "", "family" : "Andersson", "given" : "Erik", "non-dropping-particle" : "", "parse-names" : false, "suffix" : "" }, { "dropping-particle" : "", "family" : "R\u00fcck", "given" : "Christian", "non-dropping-particle" : "", "parse-names" : false, "suffix" : "" }, { "dropping-particle" : "", "family" : "Mataix-Cols", "given" : "David", "non-dropping-particle" : "", "parse-names" : false, "suffix" : "" }, { "dropping-particle" : "", "family" : "Thulin", "</w:instrText>
      </w:r>
      <w:r w:rsidR="00541215" w:rsidRPr="00E25FD4">
        <w:rPr>
          <w:lang w:val="de-DE"/>
          <w:rPrChange w:id="19" w:author="Sebastian Sauer" w:date="2016-11-24T15:54:00Z">
            <w:rPr>
              <w:lang w:val="en-US"/>
            </w:rPr>
          </w:rPrChange>
        </w:rPr>
        <w:instrText>given" : "Ulrika", "non-dropping-particle" : "", "parse-names" : false, "suffix" : "" }, { "dropping-particle" : "", "family" : "Lj\u00f3tsson", "given" : "Brj\u00e1nn", "non-dropping-particle" : "", "parse-names" : false, "suffix" : "" }, { "dropping-particle" : "", "family" : "Serlachius", "given" : "Eva", "non-dropping-particle" : "", "parse-names" : false, "suffix" : "" } ], "container-title" : "PLoS ONE", "editor" : [ { "dropping-particle" : "", "family" : "Jim\u00e9nez-Murcia", "given" : "Susana", "non-dropping-particle" : "", "parse-names" : false, "suffix" : "" } ], "id" : "ITEM-3", "issue" : "6", "issued" : { "date-parts" : [ [ "2014", "1" ] ] }, "page" : "e100773", "publisher" : "Elsevier B.V.", "title" : "Internet-delivered cognitive behavior therapy for adolescents with obsessive-compulsive disorder: An open trial", "type" : "article-journal", "volume" : "9" }, "uris" : [ "http://www.mendeley.com/documents/?uuid=5c9d0493-91c3-4456-945d-cb455ccf4d25" ] } ], "mendeley" : { "formattedCitation" : "(Lenhard et al., 2014a; Lenhard, Andersson, et al., 2016; Lenhard, Vigerland, et al., 2016)", "plainTextFormattedCitation" : "(Lenhard et al., 2014a; Lenhard, Andersson, et al., 2016; Lenhard, Vigerland, et al., 2016)", "previouslyFormattedCitation" : "(Lenhard et al., 2014a; Lenhard, Andersson, et al., 2016; Lenhard, Vigerland, et al., 2016)" }, "properties" : { "noteIndex" : 0 }, "schema" : "https://github.com/citation-style-language/schema/raw/master/csl-citation.json" }</w:instrText>
      </w:r>
      <w:r w:rsidR="003702D7">
        <w:rPr>
          <w:lang w:val="en-US"/>
        </w:rPr>
        <w:fldChar w:fldCharType="separate"/>
      </w:r>
      <w:r w:rsidR="003702D7" w:rsidRPr="00E25FD4">
        <w:rPr>
          <w:noProof/>
          <w:lang w:val="de-DE"/>
          <w:rPrChange w:id="20" w:author="Sebastian Sauer" w:date="2016-11-24T15:54:00Z">
            <w:rPr>
              <w:noProof/>
              <w:lang w:val="en-US"/>
            </w:rPr>
          </w:rPrChange>
        </w:rPr>
        <w:t>(Lenhard et al., 2014a; Lenhard, Andersson, et al., 2016; Lenhard, Vigerland, et al., 2016)</w:t>
      </w:r>
      <w:r w:rsidR="003702D7">
        <w:rPr>
          <w:lang w:val="en-US"/>
        </w:rPr>
        <w:fldChar w:fldCharType="end"/>
      </w:r>
      <w:r w:rsidR="003702D7" w:rsidRPr="00E25FD4">
        <w:rPr>
          <w:lang w:val="de-DE"/>
          <w:rPrChange w:id="21" w:author="Sebastian Sauer" w:date="2016-11-24T15:54:00Z">
            <w:rPr>
              <w:lang w:val="en-US"/>
            </w:rPr>
          </w:rPrChange>
        </w:rPr>
        <w:t xml:space="preserve"> </w:t>
      </w:r>
      <w:r w:rsidRPr="00E25FD4">
        <w:rPr>
          <w:lang w:val="de-DE"/>
          <w:rPrChange w:id="22" w:author="Sebastian Sauer" w:date="2016-11-24T15:54:00Z">
            <w:rPr>
              <w:lang w:val="en-US"/>
            </w:rPr>
          </w:rPrChange>
        </w:rPr>
        <w:t xml:space="preserve">. </w:t>
      </w:r>
      <w:r w:rsidRPr="00AF6C28">
        <w:rPr>
          <w:lang w:val="en-US"/>
        </w:rPr>
        <w:t xml:space="preserve">BiP OCD is delivered via an online portal that patients access via a personal </w:t>
      </w:r>
      <w:del w:id="23" w:author="Sebastian Sauer" w:date="2016-11-24T15:55:00Z">
        <w:r w:rsidRPr="00AF6C28" w:rsidDel="00686439">
          <w:rPr>
            <w:lang w:val="en-US"/>
          </w:rPr>
          <w:delText>username and password</w:delText>
        </w:r>
      </w:del>
      <w:ins w:id="24" w:author="Sebastian Sauer" w:date="2016-11-24T15:55:00Z">
        <w:r w:rsidR="00686439">
          <w:rPr>
            <w:lang w:val="en-US"/>
          </w:rPr>
          <w:t>account</w:t>
        </w:r>
      </w:ins>
      <w:r w:rsidRPr="00AF6C28">
        <w:rPr>
          <w:lang w:val="en-US"/>
        </w:rPr>
        <w:t>. The content of the inte</w:t>
      </w:r>
      <w:r w:rsidR="00607990">
        <w:rPr>
          <w:lang w:val="en-US"/>
        </w:rPr>
        <w:t>rvention is similar to that of</w:t>
      </w:r>
      <w:r w:rsidRPr="00AF6C28">
        <w:rPr>
          <w:lang w:val="en-US"/>
        </w:rPr>
        <w:t xml:space="preserve"> traditional face-to-face CBT interventions for OCD with the main focus on exposure with response prevention, the only difference being the format of delivery. Via the online portal patients get access to psychoeducational texts, videos, animations and exercises to do on their own and together with the parents. Patients have contact with an online clinician several times a week through asynchronous messages (</w:t>
      </w:r>
      <w:del w:id="25" w:author="Sebastian Sauer" w:date="2016-11-24T15:55:00Z">
        <w:r w:rsidRPr="00AF6C28" w:rsidDel="00686439">
          <w:rPr>
            <w:lang w:val="en-US"/>
          </w:rPr>
          <w:delText xml:space="preserve">resembling </w:delText>
        </w:r>
      </w:del>
      <w:ins w:id="26" w:author="Sebastian Sauer" w:date="2016-11-24T15:55:00Z">
        <w:r w:rsidR="00686439">
          <w:rPr>
            <w:lang w:val="en-US"/>
          </w:rPr>
          <w:t>similar to</w:t>
        </w:r>
        <w:r w:rsidR="00686439" w:rsidRPr="00AF6C28">
          <w:rPr>
            <w:lang w:val="en-US"/>
          </w:rPr>
          <w:t xml:space="preserve"> </w:t>
        </w:r>
      </w:ins>
      <w:r w:rsidRPr="00AF6C28">
        <w:rPr>
          <w:lang w:val="en-US"/>
        </w:rPr>
        <w:t>e-mail</w:t>
      </w:r>
      <w:ins w:id="27" w:author="Sebastian Sauer" w:date="2016-11-24T15:56:00Z">
        <w:r w:rsidR="00686439">
          <w:rPr>
            <w:lang w:val="en-US"/>
          </w:rPr>
          <w:t>s</w:t>
        </w:r>
      </w:ins>
      <w:r w:rsidRPr="00AF6C28">
        <w:rPr>
          <w:lang w:val="en-US"/>
        </w:rPr>
        <w:t xml:space="preserve">) and occasional telephone calls. Parents log in to a separate track of the treatment to get access to specific content covering psychoeducation, parental coping strategies and how to support their child in adhering to the treatment. For a more in-depths description of BiP OCD please see </w:t>
      </w:r>
      <w:r w:rsidR="00541215">
        <w:rPr>
          <w:lang w:val="en-US"/>
        </w:rPr>
        <w:fldChar w:fldCharType="begin" w:fldLock="1"/>
      </w:r>
      <w:r w:rsidR="00541215">
        <w:rPr>
          <w:lang w:val="en-US"/>
        </w:rPr>
        <w:instrText>ADDIN CSL_CITATION { "citationItems" : [ { "id" : "ITEM-1", "itemData" : { "DOI" : "10.1016/j.jaac.2016.09.515", "ISSN" : "08908567", "author" : [ { "dropping-particle" : "", "family" : "Lenhard", "given" : "Fabian", "non-dropping-particle" : "", "parse-names" : false, "suffix" : "" }, { "dropping-particle" : "", "family" : "Andersson", "given" : "Erik", "non-dropping-particle" : "", "parse-names" : false, "suffix" : "" }, { "dropping-particle" : "", "family" : "Mataix-Cols", "given" : "David", "non-dropping-particle" : "", "parse-names" : false, "suffix" : "" }, { "dropping-particle" : "", "family" : "R\u00fcck", "given" : "Christian", "non-dropping-particle" : "", "parse-names" : false, "suffix" : "" }, { "dropping-particle" : "", "family" : "Vigerland", "given" : "Sarah", "non-dropping-particle" : "", "parse-names" : false, "suffix" : "" }, { "dropping-particle" : "", "family" : "H\u00f6gstr\u00f6m", "given" : "Jens", "non-dropping-particle" : "", "parse-names" : false, "suffix" : "" }, { "dropping-particle" : "", "family" : "Hillborg", "given" : "Maria", "non-dropping-particle" : "", "parse-names" : false, "suffix" : "" }, { "dropping-particle" : "", "family" : "Brander", "given" : "Gustaf", "non-dropping-particle" : "", "parse-names" : false, "suffix" : "" }, { "dropping-particle" : "", "family" : "Ljungstr\u00f6m", "given" : "Mari", "non-dropping-particle" : "", "parse-names" : false, "suffix" : "" }, { "dropping-particle" : "", "family" : "Lj\u00f3tsson", "given" : "Brj\u00e1nn", "non-dropping-particle" : "", "parse-names" : false, "suffix" : "" }, { "dropping-particle" : "", "family" : "Serlachius", "given" : "Eva", "non-dropping-particle" : "", "parse-names" : false, "suffix" : "" } ], "container-title" : "Journal of the American Academy of Child &amp; Adolescent Psychiatry", "id" : "ITEM-1", "issued" : { "date-parts" : [ [ "2016", "10" ] ] }, "title" : "Therapist-Guided, Internet-Delivered Cognitive-Behavioral Therapy for Adolescents With Obsessive-Compulsive Disorder: A Randomized Controlled Trial", "type" : "article-journal" }, "uris" : [ "http://www.mendeley.com/documents/?uuid=c92057b2-b187-4139-84a8-e0e0d7407abd" ] } ], "mendeley" : { "formattedCitation" : "(Lenhard, Andersson, et al., 2016)", "manualFormatting" : "Lenhard, Andersson, et al., 2016", "plainTextFormattedCitation" : "(Lenhard, Andersson, et al., 2016)", "previouslyFormattedCitation" : "(Lenhard, Andersson, et al., 2016)" }, "properties" : { "noteIndex" : 0 }, "schema" : "https://github.com/citation-style-language/schema/raw/master/csl-citation.json" }</w:instrText>
      </w:r>
      <w:r w:rsidR="00541215">
        <w:rPr>
          <w:lang w:val="en-US"/>
        </w:rPr>
        <w:fldChar w:fldCharType="separate"/>
      </w:r>
      <w:r w:rsidR="00541215" w:rsidRPr="00541215">
        <w:rPr>
          <w:noProof/>
          <w:lang w:val="en-US"/>
        </w:rPr>
        <w:t>Lenhard, Andersson, et al., 2016</w:t>
      </w:r>
      <w:r w:rsidR="00541215">
        <w:rPr>
          <w:lang w:val="en-US"/>
        </w:rPr>
        <w:fldChar w:fldCharType="end"/>
      </w:r>
      <w:r w:rsidRPr="00AF6C28">
        <w:rPr>
          <w:lang w:val="en-US"/>
        </w:rPr>
        <w:t xml:space="preserve">. </w:t>
      </w:r>
    </w:p>
    <w:p w14:paraId="1EF27A0C" w14:textId="77777777" w:rsidR="00F2053D" w:rsidRPr="00AF6C28" w:rsidRDefault="001F7207">
      <w:pPr>
        <w:pStyle w:val="berschrift2"/>
      </w:pPr>
      <w:bookmarkStart w:id="28" w:name="_m2szlaagk3ub" w:colFirst="0" w:colLast="0"/>
      <w:bookmarkEnd w:id="28"/>
      <w:r w:rsidRPr="00AF6C28">
        <w:t>Measures</w:t>
      </w:r>
    </w:p>
    <w:p w14:paraId="5740E47E" w14:textId="2AF2269A" w:rsidR="00F2053D" w:rsidRPr="00FC2EFD" w:rsidRDefault="001F7207">
      <w:pPr>
        <w:pStyle w:val="Normal1"/>
        <w:rPr>
          <w:lang w:val="en-US"/>
        </w:rPr>
      </w:pPr>
      <w:r w:rsidRPr="00FC2EFD">
        <w:rPr>
          <w:lang w:val="en-US"/>
        </w:rPr>
        <w:lastRenderedPageBreak/>
        <w:t xml:space="preserve">Children’s Yale Brown Obsessive Compulsive Scale, </w:t>
      </w:r>
      <w:commentRangeStart w:id="29"/>
      <w:r w:rsidRPr="00FC2EFD">
        <w:rPr>
          <w:lang w:val="en-US"/>
        </w:rPr>
        <w:t>CY-BOCS</w:t>
      </w:r>
      <w:r w:rsidR="00541215" w:rsidRPr="00FC2EFD">
        <w:rPr>
          <w:lang w:val="en-US"/>
        </w:rPr>
        <w:t xml:space="preserve"> </w:t>
      </w:r>
      <w:commentRangeEnd w:id="29"/>
      <w:r w:rsidR="00290E94">
        <w:rPr>
          <w:rStyle w:val="Kommentarzeichen"/>
          <w:rFonts w:ascii="Times New Roman" w:hAnsi="Times New Roman"/>
          <w:lang w:val="en-US"/>
        </w:rPr>
        <w:commentReference w:id="29"/>
      </w:r>
      <w:r w:rsidR="00541215" w:rsidRPr="00FC2EFD">
        <w:rPr>
          <w:lang w:val="en-US"/>
        </w:rPr>
        <w:fldChar w:fldCharType="begin" w:fldLock="1"/>
      </w:r>
      <w:r w:rsidR="00541215" w:rsidRPr="00FC2EFD">
        <w:rPr>
          <w:lang w:val="en-US"/>
        </w:rPr>
        <w:instrText>ADDIN CSL_CITATION { "citationItems" : [ { "id" : "ITEM-1", "itemData" : { "DOI" : "10.1097/00004583-199706000-00023", "ISSN" : "0890-8567", "PMID" : "9183141", "abstract" : "OBJECTIVE To evaluate the reliability and validity of a semistructured measure of obsessive-compulsive symptom severity in children and adolescents with obsessive-compulsive disorder (OCD). METHOD Sixty-five children with OCD (25 girls and 40 boys, aged 8 to 17 years) were assessed with the Children's Yale-Brown Obsessive Compulsive Scale (CY-BOCS). Interrater agreement was assessed by four raters in a subsample (n = 24). Discriminant and convergent validity were assessed by comparing CY-BOCS scores to self-ratings of depression, anxiety, and obsessive-compulsive symptoms. RESULTS Internal consistency was high, measuring .87 for the 10 items. The intraclass correlations for the CY-BOCS Total, Obsession, and Compulsion scores were .84, .91, and .68, suggesting good to excellent interrater agreement for subscale and total scores. The CY-BOCS Total score showed a significantly higher correlation with a self-report of obsessive-compulsive symptoms (r = .62 for the Leyton survey) compared with the Children's Depression Inventory (r = .34) and the Children's Manifest Anxiety Scale (r = .37) (p = .02 and .05, respectively). CONCLUSIONS The CY-BOCS yields reliable and valid subscale and total scores for obsessive-compulsive symptom severity in children and adolescents with OCD. Reliability and validity appear to be influenced by age of the child and the hazards associated with integrating data from parental and patient sources.", "author" : [ { "dropping-particle" : "", "family" : "Scahill", "given" : "L", "non-dropping-particle" : "", "parse-names" : false, "suffix" : "" }, { "dropping-particle" : "", "family" : "Riddle", "given" : "M A", "non-dropping-particle" : "", "parse-names" : false, "suffix" : "" }, { "dropping-particle" : "", "family" : "McSwiggin-Hardin", "given" : "M", "non-dropping-particle" : "", "parse-names" : false, "suffix" : "" }, { "dropping-particle" : "", "family" : "Ort", "given" : "S I", "non-dropping-particle" : "", "parse-names" : false, "suffix" : "" }, { "dropping-particle" : "", "family" : "King", "given" : "R A", "non-dropping-particle" : "", "parse-names" : false, "suffix" : "" }, { "dropping-particle" : "", "family" : "Goodman", "given" : "W K", "non-dropping-particle" : "", "parse-names" : false, "suffix" : "" }, { "dropping-particle" : "", "family" : "Cicchetti", "given" : "D", "non-dropping-particle" : "", "parse-names" : false, "suffix" : "" }, { "dropping-particle" : "", "family" : "Leckman", "given" : "J F", "non-dropping-particle" : "", "parse-names" : false, "suffix" : "" } ], "container-title" : "Journal of the American Academy of Child and Adolescent Psychiatry", "id" : "ITEM-1", "issue" : "6", "issued" : { "date-parts" : [ [ "1997", "6" ] ] }, "page" : "844-52", "title" : "Children's Yale-Brown Obsessive Compulsive Scale: reliability and validity.", "type" : "article-journal", "volume" : "36" }, "uris" : [ "http://www.mendeley.com/documents/?uuid=7d389021-cc09-3443-84b6-304ac3068dd5" ] } ], "mendeley" : { "formattedCitation" : "(Scahill et al., 1997)", "plainTextFormattedCitation" : "(Scahill et al., 1997)", "previouslyFormattedCitation" : "(Scahill et al., 1997)" }, "properties" : { "noteIndex" : 0 }, "schema" : "https://github.com/citation-style-language/schema/raw/master/csl-citation.json" }</w:instrText>
      </w:r>
      <w:r w:rsidR="00541215" w:rsidRPr="00FC2EFD">
        <w:rPr>
          <w:lang w:val="en-US"/>
        </w:rPr>
        <w:fldChar w:fldCharType="separate"/>
      </w:r>
      <w:r w:rsidR="00541215" w:rsidRPr="00FC2EFD">
        <w:rPr>
          <w:noProof/>
          <w:lang w:val="en-US"/>
        </w:rPr>
        <w:t>(Scahill et al., 1997)</w:t>
      </w:r>
      <w:r w:rsidR="00541215" w:rsidRPr="00FC2EFD">
        <w:rPr>
          <w:lang w:val="en-US"/>
        </w:rPr>
        <w:fldChar w:fldCharType="end"/>
      </w:r>
      <w:r w:rsidR="00541215" w:rsidRPr="00FC2EFD">
        <w:rPr>
          <w:lang w:val="en-US"/>
        </w:rPr>
        <w:t xml:space="preserve"> </w:t>
      </w:r>
      <w:r w:rsidRPr="00FC2EFD">
        <w:rPr>
          <w:lang w:val="en-US"/>
        </w:rPr>
        <w:t>is a semi-structured clinician administered interview and considered the gold standard in assessment of OC symptom severity in children and adolescents. Clinical Global Impression - Improvement, CGI-I</w:t>
      </w:r>
      <w:r w:rsidR="00541215" w:rsidRPr="00FC2EFD">
        <w:rPr>
          <w:lang w:val="en-US"/>
        </w:rPr>
        <w:t xml:space="preserve"> </w:t>
      </w:r>
      <w:r w:rsidR="00541215" w:rsidRPr="00FC2EFD">
        <w:rPr>
          <w:lang w:val="en-US"/>
        </w:rPr>
        <w:fldChar w:fldCharType="begin" w:fldLock="1"/>
      </w:r>
      <w:r w:rsidR="00541215" w:rsidRPr="00FC2EFD">
        <w:rPr>
          <w:lang w:val="en-US"/>
        </w:rPr>
        <w:instrText>ADDIN CSL_CITATION { "citationItems" : [ { "id" : "ITEM-1", "itemData" : { "PMID" : "18462279", "abstract" : "OBJECTIVE: The Clinical Global Impression Scale (CGI) is established as a core metric in psychiatric research. This study aims to test the validity of CGI as a clinical outcome measure suitable for routine use in a private inpatient setting. METHODS: The CGI was added to a standard battery of routine outcome measures in a private psychiatric hospital. Data were collected on consecutive admissions over a period of 24 months, which included clinical diagnosis, demographics, service utilization and four routine measures (CGI, HoNOS, MHQ-14 and DASS-21) at both admission and discharge. Descriptive and comparative data analyses were performed. RESULTS: Of 786 admissions in total, there were 624 and 614 CGI-S ratings completed at the point of admission and discharge, respectively, and 610 completed CGI-I ratings. The admission and discharge CGI-S scores were correlated (r = 0.40), and the indirect improvement measures obtained from their differences were highly correlated with the direct CGI-I scores (r = 0.71). The CGI results reflected similar trends seen in the other three outcome measures. CONCLUSIONS: The CGI is a valid clinical outcome measure suitable for routine use in an inpatient setting. It offers a number of advantages, including its established utility in psychiatric research, sensitivity to change, quick and simple administration, utility across diagnostic groupings, and reliability in the hands of skilled clinicians.", "author" : [ { "dropping-particle" : "", "family" : "Berk", "given" : "Michael", "non-dropping-particle" : "", "parse-names" : false, "suffix" : "" }, { "dropping-particle" : "", "family" : "Ng", "given" : "Felicity", "non-dropping-particle" : "", "parse-names" : false, "suffix" : "" }, { "dropping-particle" : "", "family" : "Dodd", "given" : "Seetal", "non-dropping-particle" : "", "parse-names" : false, "suffix" : "" }, { "dropping-particle" : "", "family" : "Callaly", "given" : "Tom", "non-dropping-particle" : "", "parse-names" : false, "suffix" : "" }, { "dropping-particle" : "", "family" : "Campbell", "given" : "Shirley", "non-dropping-particle" : "", "parse-names" : false, "suffix" : "" }, { "dropping-particle" : "", "family" : "Bernardo", "given" : "Michelle", "non-dropping-particle" : "", "parse-names" : false, "suffix" : "" }, { "dropping-particle" : "", "family" : "Trauer", "given" : "Tom", "non-dropping-particle" : "", "parse-names" : false, "suffix" : "" } ], "container-title" : "Journal of Evaluation in Clinical Practice", "id" : "ITEM-1", "issue" : "6", "issued" : { "date-parts" : [ [ "2008" ] ] }, "note" : "GCI-S &amp;amp; I", "page" : "979-983", "title" : "The validity of the CGI severity and improvement scales as measures of clinical effectiveness suitable for routine clinical use.", "type" : "article-journal", "volume" : "14" }, "uris" : [ "http://www.mendeley.com/documents/?uuid=acf57e05-fcda-480b-bc3f-80d050209115" ] } ], "mendeley" : { "formattedCitation" : "(Berk et al., 2008)", "plainTextFormattedCitation" : "(Berk et al., 2008)", "previouslyFormattedCitation" : "(Berk et al., 2008)" }, "properties" : { "noteIndex" : 0 }, "schema" : "https://github.com/citation-style-language/schema/raw/master/csl-citation.json" }</w:instrText>
      </w:r>
      <w:r w:rsidR="00541215" w:rsidRPr="00FC2EFD">
        <w:rPr>
          <w:lang w:val="en-US"/>
        </w:rPr>
        <w:fldChar w:fldCharType="separate"/>
      </w:r>
      <w:r w:rsidR="00541215" w:rsidRPr="00FC2EFD">
        <w:rPr>
          <w:noProof/>
          <w:lang w:val="en-US"/>
        </w:rPr>
        <w:t>(Berk et al., 2008)</w:t>
      </w:r>
      <w:r w:rsidR="00541215" w:rsidRPr="00FC2EFD">
        <w:rPr>
          <w:lang w:val="en-US"/>
        </w:rPr>
        <w:fldChar w:fldCharType="end"/>
      </w:r>
      <w:r w:rsidR="00541215" w:rsidRPr="00FC2EFD">
        <w:rPr>
          <w:lang w:val="en-US"/>
        </w:rPr>
        <w:t xml:space="preserve"> </w:t>
      </w:r>
      <w:r w:rsidRPr="00FC2EFD">
        <w:rPr>
          <w:lang w:val="en-US"/>
        </w:rPr>
        <w:t xml:space="preserve"> is a brief clinician rating of the patients</w:t>
      </w:r>
      <w:ins w:id="30" w:author="Sebastian Sauer" w:date="2016-11-25T13:16:00Z">
        <w:r w:rsidR="00667A7B">
          <w:rPr>
            <w:lang w:val="en-US"/>
          </w:rPr>
          <w:t>’</w:t>
        </w:r>
      </w:ins>
      <w:r w:rsidRPr="00FC2EFD">
        <w:rPr>
          <w:lang w:val="en-US"/>
        </w:rPr>
        <w:t xml:space="preserve"> symptom severity change relative to the basement assessment. </w:t>
      </w:r>
      <w:commentRangeStart w:id="31"/>
      <w:r w:rsidRPr="00FC2EFD">
        <w:rPr>
          <w:lang w:val="en-US"/>
        </w:rPr>
        <w:t>The seven graded scale ranges from 1 = “very much improved” to 7 = “very much worse”.</w:t>
      </w:r>
      <w:r w:rsidR="00FC2EFD">
        <w:rPr>
          <w:lang w:val="en-US"/>
        </w:rPr>
        <w:t xml:space="preserve"> </w:t>
      </w:r>
      <w:commentRangeEnd w:id="31"/>
      <w:r w:rsidR="00D860D1">
        <w:rPr>
          <w:rStyle w:val="Kommentarzeichen"/>
          <w:rFonts w:ascii="Times New Roman" w:hAnsi="Times New Roman"/>
          <w:lang w:val="en-US"/>
        </w:rPr>
        <w:commentReference w:id="31"/>
      </w:r>
      <w:r w:rsidRPr="00FC2EFD">
        <w:rPr>
          <w:lang w:val="en-US"/>
        </w:rPr>
        <w:t xml:space="preserve">The Children’s Obsessional Compulsive Inventory Revised, CHOCI-R </w:t>
      </w:r>
      <w:r w:rsidR="00541215" w:rsidRPr="00FC2EFD">
        <w:rPr>
          <w:lang w:val="en-US"/>
        </w:rPr>
        <w:fldChar w:fldCharType="begin" w:fldLock="1"/>
      </w:r>
      <w:r w:rsidR="00541215" w:rsidRPr="00FC2EFD">
        <w:rPr>
          <w:lang w:val="en-US"/>
        </w:rPr>
        <w:instrText>ADDIN CSL_CITATION { "citationItems" : [ { "id" : "ITEM-1", "itemData" : { "ISSN" : "0140-1971", "PMID" : "12550826", "abstract" : "The aim of this study was to develop a reliable self-report instrument to assess obsessive-compulsive disorder (OCD) in young people. The children's Obsessional Compulsive Inventory (CHOCI) had good internal consistency, criterion validity and was significantly correlated with the Children's Yale-Brown Obsessive Compulsive Scale (CY-BOCS). This preliminary new measure could serve to provide a more efficient and accessible way of assessing OCD in young people.", "author" : [ { "dropping-particle" : "", "family" : "Shafran", "given" : "Roz", "non-dropping-particle" : "", "parse-names" : false, "suffix" : "" }, { "dropping-particle" : "", "family" : "Frampton", "given" : "Ian", "non-dropping-particle" : "", "parse-names" : false, "suffix" : "" }, { "dropping-particle" : "", "family" : "Heyman", "given" : "Isobel", "non-dropping-particle" : "", "parse-names" : false, "suffix" : "" }, { "dropping-particle" : "", "family" : "Reynolds", "given" : "Martina", "non-dropping-particle" : "", "parse-names" : false, "suffix" : "" }, { "dropping-particle" : "", "family" : "Teachman", "given" : "Bethany", "non-dropping-particle" : "", "parse-names" : false, "suffix" : "" }, { "dropping-particle" : "", "family" : "Rachman", "given" : "S", "non-dropping-particle" : "", "parse-names" : false, "suffix" : "" } ], "container-title" : "Journal of adolescence", "id" : "ITEM-1", "issue" : "1", "issued" : { "date-parts" : [ [ "2003", "2" ] ] }, "page" : "137-42", "title" : "The preliminary development of a new self-report measure for OCD in young people.", "type" : "article-journal", "volume" : "26" }, "uris" : [ "http://www.mendeley.com/documents/?uuid=72ff67ea-c481-4ffe-866f-f70e80c1e62c" ] } ], "mendeley" : { "formattedCitation" : "(Shafran et al., 2003)", "plainTextFormattedCitation" : "(Shafran et al., 2003)", "previouslyFormattedCitation" : "(Shafran et al., 2003)" }, "properties" : { "noteIndex" : 0 }, "schema" : "https://github.com/citation-style-language/schema/raw/master/csl-citation.json" }</w:instrText>
      </w:r>
      <w:r w:rsidR="00541215" w:rsidRPr="00FC2EFD">
        <w:rPr>
          <w:lang w:val="en-US"/>
        </w:rPr>
        <w:fldChar w:fldCharType="separate"/>
      </w:r>
      <w:r w:rsidR="00541215" w:rsidRPr="00FC2EFD">
        <w:rPr>
          <w:noProof/>
          <w:lang w:val="en-US"/>
        </w:rPr>
        <w:t>(Shafran et al., 2003)</w:t>
      </w:r>
      <w:r w:rsidR="00541215" w:rsidRPr="00FC2EFD">
        <w:rPr>
          <w:lang w:val="en-US"/>
        </w:rPr>
        <w:fldChar w:fldCharType="end"/>
      </w:r>
      <w:r w:rsidR="00F05EFC">
        <w:rPr>
          <w:lang w:val="en-US"/>
        </w:rPr>
        <w:t xml:space="preserve"> </w:t>
      </w:r>
      <w:r w:rsidRPr="00FC2EFD">
        <w:rPr>
          <w:lang w:val="en-US"/>
        </w:rPr>
        <w:t xml:space="preserve">is a self- and parent-report measure of pediatric OCD symptom severity. Education, Work and Social Adjustment Scale – child and parent version, EWSAS  </w:t>
      </w:r>
      <w:r w:rsidR="00541215" w:rsidRPr="00FC2EFD">
        <w:rPr>
          <w:vertAlign w:val="superscript"/>
          <w:lang w:val="en-US"/>
        </w:rPr>
        <w:fldChar w:fldCharType="begin" w:fldLock="1"/>
      </w:r>
      <w:r w:rsidR="00541215" w:rsidRPr="00FC2EFD">
        <w:rPr>
          <w:vertAlign w:val="superscript"/>
          <w:lang w:val="en-US"/>
        </w:rPr>
        <w:instrText>ADDIN CSL_CITATION { "citationItems" : [ { "id" : "ITEM-1", "itemData" : { "abstract" : "The Work and Social Adjustment Scale (WSAS) is a simple widely used 5-item measure of disability whose psychometric properties\r\nneed more analysis in phobic disorders. The reliability, factor structure, validity, and sensitivity to change of the WSAS were studied in\r\n205 phobic patients (73 agoraphobia, 62 social phobia, and 70 specific phobia) who participated in various open and randomized trials of\r\nself-exposure therapy. Internal consistency of the WSAS was excellent in all phobics pooled and in agoraphobics and social phobics\r\nseparately. Principal components analysis extracted a single general factor of disability. Specific phobics gave less consistent ratings across\r\nWSAS items, suggesting that some items were less relevant to their problem. Internal consistency was marginally higher for self-ratings\r\nthan clinician ratings of the WSAS. Self-ratings and clinician ratings correlated highly though patients tended to rate themselves as more\r\ndisabled than clinicians did. WSAS total scores reflected differences in phobic severity and improvement with treatment. The WSAS is\r\na valid, reliable, and change-sensitive measure of work/social and other adjustment in phobic disorders, especially in agoraphobia and\r\nsocial phobia.", "author" : [ { "dropping-particle" : "", "family" : "Mataix-Cols", "given" : "", "non-dropping-particle" : "", "parse-names" : false, "suffix" : "" } ], "container-title" : "Comprehensive Psychiatry", "id" : "ITEM-1", "issued" : { "date-parts" : [ [ "2005" ] ] }, "title" : "Reliability and validity of the Work and Social Adjustment Scale in phobic disorders", "type" : "article-journal", "volume" : "46" }, "uris" : [ "http://www.mendeley.com/documents/?uuid=9d64611e-a774-3af5-9df0-29918a1faaba" ] } ], "mendeley" : { "formattedCitation" : "(Mataix-Cols, 2005)", "plainTextFormattedCitation" : "(Mataix-Cols, 2005)", "previouslyFormattedCitation" : "(Mataix-Cols, 2005)" }, "properties" : { "noteIndex" : 0 }, "schema" : "https://github.com/citation-style-language/schema/raw/master/csl-citation.json" }</w:instrText>
      </w:r>
      <w:r w:rsidR="00541215" w:rsidRPr="00FC2EFD">
        <w:rPr>
          <w:vertAlign w:val="superscript"/>
          <w:lang w:val="en-US"/>
        </w:rPr>
        <w:fldChar w:fldCharType="separate"/>
      </w:r>
      <w:r w:rsidR="00541215" w:rsidRPr="00FC2EFD">
        <w:rPr>
          <w:noProof/>
          <w:lang w:val="en-US"/>
        </w:rPr>
        <w:t>(Mataix-Cols, 2005)</w:t>
      </w:r>
      <w:r w:rsidR="00541215" w:rsidRPr="00FC2EFD">
        <w:rPr>
          <w:vertAlign w:val="superscript"/>
          <w:lang w:val="en-US"/>
        </w:rPr>
        <w:fldChar w:fldCharType="end"/>
      </w:r>
      <w:r w:rsidR="00541215" w:rsidRPr="00FC2EFD">
        <w:rPr>
          <w:vertAlign w:val="superscript"/>
          <w:lang w:val="en-US"/>
        </w:rPr>
        <w:t xml:space="preserve"> </w:t>
      </w:r>
      <w:r w:rsidRPr="00FC2EFD">
        <w:rPr>
          <w:lang w:val="en-US"/>
        </w:rPr>
        <w:t>is a 5 item self- and parent-rating scale of impaired functioning in psychiatric patients.</w:t>
      </w:r>
      <w:r w:rsidR="00FC2EFD">
        <w:rPr>
          <w:lang w:val="en-US"/>
        </w:rPr>
        <w:t xml:space="preserve"> </w:t>
      </w:r>
      <w:r w:rsidRPr="00FC2EFD">
        <w:rPr>
          <w:lang w:val="en-US"/>
        </w:rPr>
        <w:t xml:space="preserve">Spence Child Anxiety Scale – Short version – Child and Parent version, SCAS-S-C/P </w:t>
      </w:r>
      <w:r w:rsidR="00541215" w:rsidRPr="00FC2EFD">
        <w:rPr>
          <w:lang w:val="en-US"/>
        </w:rPr>
        <w:fldChar w:fldCharType="begin" w:fldLock="1"/>
      </w:r>
      <w:r w:rsidR="00541215" w:rsidRPr="00FC2EFD">
        <w:rPr>
          <w:lang w:val="en-US"/>
        </w:rPr>
        <w:instrText>ADDIN CSL_CITATION { "citationItems" : [ { "id" : "ITEM-1", "itemData" : { "ISSN" : "0005-7967", "PMID" : "9648330", "abstract" : "The Spence Children's Anxiety Scale (SCAS) is a child self-report measure designed to evaluate symptoms relating to separation anxiety, social phobia, obsessive-compulsive disorder, panic-agoraphobia, generalized anxiety and fears of physical injury. The results of confirmatory and exploratory factor analyses supported six factors consistent with the hypothesized diagnostic categories. There was support also for a model in which the 1st-order factors loaded significantly on a single 2nd-order factor of anxiety in general. The internal consistency of the total score and subscales was high and 6 month test-retest reliability was acceptable. The SCAS correlated strongly with a frequently used child self-report measure of anxiety. Comparisons between clinically anxious and control children showed significant differences in total SCAS scores, with subscale scores reflecting the type of presenting anxiety disorder of the clinical samples.", "author" : [ { "dropping-particle" : "", "family" : "Spence", "given" : "S H", "non-dropping-particle" : "", "parse-names" : false, "suffix" : "" } ], "container-title" : "Behaviour research and therapy", "id" : "ITEM-1", "issue" : "5", "issued" : { "date-parts" : [ [ "1998", "5" ] ] }, "page" : "545-66", "title" : "A measure of anxiety symptoms among children.", "type" : "article-journal", "volume" : "36" }, "uris" : [ "http://www.mendeley.com/documents/?uuid=cf9b75de-7867-481a-bc70-0c1c8af0ab31" ] } ], "mendeley" : { "formattedCitation" : "(Spence, 1998)", "plainTextFormattedCitation" : "(Spence, 1998)", "previouslyFormattedCitation" : "(Spence, 1998)" }, "properties" : { "noteIndex" : 0 }, "schema" : "https://github.com/citation-style-language/schema/raw/master/csl-citation.json" }</w:instrText>
      </w:r>
      <w:r w:rsidR="00541215" w:rsidRPr="00FC2EFD">
        <w:rPr>
          <w:lang w:val="en-US"/>
        </w:rPr>
        <w:fldChar w:fldCharType="separate"/>
      </w:r>
      <w:r w:rsidR="00541215" w:rsidRPr="00FC2EFD">
        <w:rPr>
          <w:noProof/>
          <w:lang w:val="en-US"/>
        </w:rPr>
        <w:t>(Spence, 1998)</w:t>
      </w:r>
      <w:r w:rsidR="00541215" w:rsidRPr="00FC2EFD">
        <w:rPr>
          <w:lang w:val="en-US"/>
        </w:rPr>
        <w:fldChar w:fldCharType="end"/>
      </w:r>
      <w:r w:rsidRPr="00FC2EFD">
        <w:rPr>
          <w:lang w:val="en-US"/>
        </w:rPr>
        <w:t xml:space="preserve"> is a child and parent self-report measure of anxiety related psychopathology. In this study a short 12 item version of the SCAS was used.</w:t>
      </w:r>
      <w:r w:rsidR="00FC2EFD">
        <w:rPr>
          <w:lang w:val="en-US"/>
        </w:rPr>
        <w:t xml:space="preserve"> </w:t>
      </w:r>
      <w:r w:rsidRPr="00FC2EFD">
        <w:rPr>
          <w:lang w:val="en-US"/>
        </w:rPr>
        <w:t xml:space="preserve">Child Depression Inventory – Short version CDI-S </w:t>
      </w:r>
      <w:r w:rsidR="00541215" w:rsidRPr="00FC2EFD">
        <w:rPr>
          <w:lang w:val="en-US"/>
        </w:rPr>
        <w:fldChar w:fldCharType="begin" w:fldLock="1"/>
      </w:r>
      <w:r w:rsidR="00541215" w:rsidRPr="00FC2EFD">
        <w:rPr>
          <w:lang w:val="en-US"/>
        </w:rPr>
        <w:instrText>ADDIN CSL_CITATION { "citationItems" : [ { "id" : "ITEM-1", "itemData" : { "ISSN" : "0048-5764", "PMID" : "4089116", "author" : [ { "dropping-particle" : "", "family" : "Kovacs", "given" : "M", "non-dropping-particle" : "", "parse-names" : false, "suffix" : "" } ], "container-title" : "Psychopharmacology bulletin", "id" : "ITEM-1", "issue" : "4", "issued" : { "date-parts" : [ [ "1985", "1" ] ] }, "page" : "995-8", "title" : "The Children's Depression, Inventory (CDI).", "type" : "article-journal", "volume" : "21" }, "uris" : [ "http://www.mendeley.com/documents/?uuid=fd8a0611-4d8b-4dca-afa2-c5b3126fc54b" ] } ], "mendeley" : { "formattedCitation" : "(Kovacs, 1985)", "plainTextFormattedCitation" : "(Kovacs, 1985)", "previouslyFormattedCitation" : "(Kovacs, 1985)" }, "properties" : { "noteIndex" : 0 }, "schema" : "https://github.com/citation-style-language/schema/raw/master/csl-citation.json" }</w:instrText>
      </w:r>
      <w:r w:rsidR="00541215" w:rsidRPr="00FC2EFD">
        <w:rPr>
          <w:lang w:val="en-US"/>
        </w:rPr>
        <w:fldChar w:fldCharType="separate"/>
      </w:r>
      <w:r w:rsidR="00541215" w:rsidRPr="00FC2EFD">
        <w:rPr>
          <w:noProof/>
          <w:lang w:val="en-US"/>
        </w:rPr>
        <w:t>(Kovacs, 1985)</w:t>
      </w:r>
      <w:r w:rsidR="00541215" w:rsidRPr="00FC2EFD">
        <w:rPr>
          <w:lang w:val="en-US"/>
        </w:rPr>
        <w:fldChar w:fldCharType="end"/>
      </w:r>
      <w:r w:rsidRPr="00FC2EFD">
        <w:rPr>
          <w:lang w:val="en-US"/>
        </w:rPr>
        <w:t>. Symptom severity of depression in the adolescent will be assessed with the CDI-S, a 10 item short version of the CDI.</w:t>
      </w:r>
      <w:r w:rsidR="00FC2EFD">
        <w:rPr>
          <w:lang w:val="en-US"/>
        </w:rPr>
        <w:t xml:space="preserve"> </w:t>
      </w:r>
      <w:r w:rsidRPr="00FC2EFD">
        <w:rPr>
          <w:lang w:val="en-US"/>
        </w:rPr>
        <w:t xml:space="preserve">Family Accommodation Scale, Parent-Report, FAS-PR </w:t>
      </w:r>
      <w:r w:rsidR="00541215" w:rsidRPr="00FC2EFD">
        <w:rPr>
          <w:lang w:val="en-US"/>
        </w:rPr>
        <w:fldChar w:fldCharType="begin" w:fldLock="1"/>
      </w:r>
      <w:r w:rsidR="00FC2EFD">
        <w:rPr>
          <w:lang w:val="en-US"/>
        </w:rPr>
        <w:instrText>ADDIN CSL_CITATION { "citationItems" : [ { "id" : "ITEM-1", "itemData" : { "ISSN" : "0882-2689", "PMID" : "21743772", "abstract" : "Growing research has examined parental accommodation among the families of children with obsessive-compulsive disorder (OCD). However, these studies have utilized a parent-report (PR) version of a measure, the Family Accommodation Scale (FAS) that has never received proper psychometric validation. In turn, previously derived subscales have been developed via clinical rather than empirical evidence. This study aims to conduct a comprehensive psychometric analysis of the FAS-PR utilizing data collected from 96 youths with OCD. Exploratory factors analysis was conducted and revealed a 12-item scale yielding two separate, yet related subscales, Avoidance of Triggers (AT) and Involvement in Compulsions (IC). Subsequent analyses revealed good internal consistency and convergent and discriminant validity. These findings suggest that future research should seek to examine factors that may impact various facets to accommodation as well as the role these facets plays in predicting treatment outcome. Limitations are discussed.", "author" : [ { "dropping-particle" : "", "family" : "Flessner", "given" : "Christopher A", "non-dropping-particle" : "", "parse-names" : false, "suffix" : "" }, { "dropping-particle" : "", "family" : "Sapyta", "given" : "Jeffrey", "non-dropping-particle" : "", "parse-names" : false, "suffix" : "" }, { "dropping-particle" : "", "family" : "Garcia", "given" : "Abbe", "non-dropping-particle" : "", "parse-names" : false, "suffix" : "" }, { "dropping-particle" : "", "family" : "Freeman", "given" : "Jennifer B", "non-dropping-particle" : "", "parse-names" : false, "suffix" : "" }, { "dropping-particle" : "", "family" : "Franklin", "given" : "Martin E", "non-dropping-particle" : "", "parse-names" : false, "suffix" : "" }, { "dropping-particle" : "", "family" : "Foa", "given" : "Edna", "non-dropping-particle" : "", "parse-names" : false, "suffix" : "" }, { "dropping-particle" : "", "family" : "March", "given" : "John", "non-dropping-particle" : "", "parse-names" : false, "suffix" : "" } ], "container-title" : "Journal of psychopathology and behavioral assessment", "id" : "ITEM-1", "issue" : "1", "issued" : { "date-parts" : [ [ "2009", "3" ] ] }, "page" : "38-46", "title" : "Examining the Psychometric Properties of the Family Accommodation Scale-Parent-Report (FAS-PR).", "type" : "article-journal", "volume" : "31" }, "uris" : [ "http://www.mendeley.com/documents/?uuid=801c52bb-61d8-4695-9531-d38397d377e7" ] } ], "mendeley" : { "formattedCitation" : "(Flessner et al., 2009)", "plainTextFormattedCitation" : "(Flessner et al., 2009)", "previouslyFormattedCitation" : "(Flessner et al., 2009)" }, "properties" : { "noteIndex" : 0 }, "schema" : "https://github.com/citation-style-language/schema/raw/master/csl-citation.json" }</w:instrText>
      </w:r>
      <w:r w:rsidR="00541215" w:rsidRPr="00FC2EFD">
        <w:rPr>
          <w:lang w:val="en-US"/>
        </w:rPr>
        <w:fldChar w:fldCharType="separate"/>
      </w:r>
      <w:r w:rsidR="00541215" w:rsidRPr="00FC2EFD">
        <w:rPr>
          <w:noProof/>
          <w:lang w:val="en-US"/>
        </w:rPr>
        <w:t>(Flessner et al., 2009)</w:t>
      </w:r>
      <w:r w:rsidR="00541215" w:rsidRPr="00FC2EFD">
        <w:rPr>
          <w:lang w:val="en-US"/>
        </w:rPr>
        <w:fldChar w:fldCharType="end"/>
      </w:r>
      <w:r w:rsidRPr="00FC2EFD">
        <w:rPr>
          <w:lang w:val="en-US"/>
        </w:rPr>
        <w:t xml:space="preserve">. </w:t>
      </w:r>
      <w:r w:rsidR="00FC2EFD" w:rsidRPr="00FC2EFD">
        <w:rPr>
          <w:lang w:val="en-US"/>
        </w:rPr>
        <w:t>T</w:t>
      </w:r>
      <w:r w:rsidRPr="00FC2EFD">
        <w:rPr>
          <w:lang w:val="en-US"/>
        </w:rPr>
        <w:t xml:space="preserve">he parent-report version of the FAS consists of 12 items focusing on accommodation behaviors of parents with a child with OCD. </w:t>
      </w:r>
    </w:p>
    <w:p w14:paraId="6F8A9036" w14:textId="77777777" w:rsidR="00F2053D" w:rsidRPr="00AF6C28" w:rsidRDefault="001F7207">
      <w:pPr>
        <w:pStyle w:val="berschrift2"/>
      </w:pPr>
      <w:bookmarkStart w:id="32" w:name="_qijplf63cuvq" w:colFirst="0" w:colLast="0"/>
      <w:bookmarkEnd w:id="32"/>
      <w:r w:rsidRPr="00AF6C28">
        <w:t xml:space="preserve">Predictors </w:t>
      </w:r>
    </w:p>
    <w:p w14:paraId="31CB4AAC" w14:textId="6B67AD56" w:rsidR="00F2053D" w:rsidRPr="00AF6C28" w:rsidRDefault="001F7207">
      <w:pPr>
        <w:pStyle w:val="Normal1"/>
        <w:rPr>
          <w:lang w:val="en-US"/>
        </w:rPr>
      </w:pPr>
      <w:r w:rsidRPr="00AF6C28">
        <w:rPr>
          <w:lang w:val="en-US"/>
        </w:rPr>
        <w:t xml:space="preserve">Given the inconclusive literature on predictors in pediatric OCD, our strategy for including potential predictors in the analysis was explorative, i.e. </w:t>
      </w:r>
      <w:r w:rsidR="007035A6">
        <w:rPr>
          <w:lang w:val="en-US"/>
        </w:rPr>
        <w:t xml:space="preserve">we included </w:t>
      </w:r>
      <w:r w:rsidRPr="00AF6C28">
        <w:rPr>
          <w:lang w:val="en-US"/>
        </w:rPr>
        <w:t xml:space="preserve">all available demographic and clinical baseline variables (all baseline characteristics presented in </w:t>
      </w:r>
      <w:r w:rsidRPr="00AF6C28">
        <w:rPr>
          <w:b/>
          <w:lang w:val="en-US"/>
        </w:rPr>
        <w:t>Table 2</w:t>
      </w:r>
      <w:r w:rsidRPr="00AF6C28">
        <w:rPr>
          <w:lang w:val="en-US"/>
        </w:rPr>
        <w:t xml:space="preserve">). </w:t>
      </w:r>
    </w:p>
    <w:p w14:paraId="5EFC876B" w14:textId="77777777" w:rsidR="00F2053D" w:rsidRPr="00AF6C28" w:rsidRDefault="001F7207">
      <w:pPr>
        <w:pStyle w:val="berschrift2"/>
      </w:pPr>
      <w:bookmarkStart w:id="33" w:name="_quyb5bwjiogk" w:colFirst="0" w:colLast="0"/>
      <w:bookmarkEnd w:id="33"/>
      <w:r w:rsidRPr="00AF6C28">
        <w:t>Outcome</w:t>
      </w:r>
    </w:p>
    <w:p w14:paraId="18E3F308" w14:textId="4950E845" w:rsidR="00F2053D" w:rsidRPr="00AF6C28" w:rsidRDefault="001F7207">
      <w:pPr>
        <w:pStyle w:val="Normal1"/>
        <w:rPr>
          <w:lang w:val="en-US"/>
        </w:rPr>
      </w:pPr>
      <w:r w:rsidRPr="00AF6C28">
        <w:rPr>
          <w:lang w:val="en-US"/>
        </w:rPr>
        <w:t>Following</w:t>
      </w:r>
      <w:r w:rsidR="00FC2EFD">
        <w:rPr>
          <w:lang w:val="en-US"/>
        </w:rPr>
        <w:t xml:space="preserve"> strict</w:t>
      </w:r>
      <w:r w:rsidRPr="00AF6C28">
        <w:rPr>
          <w:lang w:val="en-US"/>
        </w:rPr>
        <w:t xml:space="preserve"> expert </w:t>
      </w:r>
      <w:commentRangeStart w:id="34"/>
      <w:r w:rsidRPr="00AF6C28">
        <w:rPr>
          <w:lang w:val="en-US"/>
        </w:rPr>
        <w:t xml:space="preserve">consensus </w:t>
      </w:r>
      <w:r w:rsidR="00FC2EFD">
        <w:rPr>
          <w:lang w:val="en-US"/>
        </w:rPr>
        <w:fldChar w:fldCharType="begin" w:fldLock="1"/>
      </w:r>
      <w:r w:rsidR="00FC2EFD">
        <w:rPr>
          <w:lang w:val="en-US"/>
        </w:rPr>
        <w:instrText>ADDIN CSL_CITATION { "citationItems" : [ { "id" : "ITEM-1", "itemData" : { "DOI" : "10.1002/wps.20299", "ISSN" : "20515545 17238617", "author" : [ { "dropping-particle" : "", "family" : "Mataix-Cols", "given" : "D.", "non-dropping-particle" : "", "parse-names" : false, "suffix" : "" }, { "dropping-particle" : "", "family" : "La Cruz", "given" : "L.F.", "non-dropping-particle" : "De", "parse-names" : false, "suffix" : "" }, { "dropping-particle" : "", "family" : "Nordsletten", "given" : "A.E.", "non-dropping-particle" : "", "parse-names" : false, "suffix" : "" }, { "dropping-particle" : "", "family" : "Lenhard", "given" : "F.", "non-dropping-particle" : "", "parse-names" : false, "suffix" : "" }, { "dropping-particle" : "", "family" : "Isomura", "given" : "K.", "non-dropping-particle" : "", "parse-names" : false, "suffix" : "" }, { "dropping-particle" : "", "family" : "Simpson", "given" : "H.B.", "non-dropping-particle" : "", "parse-names" : false, "suffix" : "" } ], "container-title" : "World Psychiatry", "id" : "ITEM-1", "issue" : "1", "issued" : { "date-parts" : [ [ "2016" ] ] }, "title" : "Towards an international expert consensus for defining treatment response, remission, recovery and relapse in obsessive-compulsive disorder", "type" : "article-journal", "volume" : "15" }, "uris" : [ "http://www.mendeley.com/documents/?uuid=4615fca5-e8b5-3f4d-9639-611e6ba706df" ] } ], "mendeley" : { "formattedCitation" : "(D. Mataix-Cols et al., 2016)", "plainTextFormattedCitation" : "(D. Mataix-Cols et al., 2016)", "previouslyFormattedCitation" : "(D. Mataix-Cols et al., 2016)" }, "properties" : { "noteIndex" : 0 }, "schema" : "https://github.com/citation-style-language/schema/raw/master/csl-citation.json" }</w:instrText>
      </w:r>
      <w:r w:rsidR="00FC2EFD">
        <w:rPr>
          <w:lang w:val="en-US"/>
        </w:rPr>
        <w:fldChar w:fldCharType="separate"/>
      </w:r>
      <w:r w:rsidR="00FC2EFD" w:rsidRPr="00FC2EFD">
        <w:rPr>
          <w:noProof/>
          <w:lang w:val="en-US"/>
        </w:rPr>
        <w:t>(D. Mataix-Cols et al., 2016)</w:t>
      </w:r>
      <w:r w:rsidR="00FC2EFD">
        <w:rPr>
          <w:lang w:val="en-US"/>
        </w:rPr>
        <w:fldChar w:fldCharType="end"/>
      </w:r>
      <w:commentRangeEnd w:id="34"/>
      <w:r w:rsidR="00686439">
        <w:rPr>
          <w:rStyle w:val="Kommentarzeichen"/>
          <w:rFonts w:ascii="Times New Roman" w:hAnsi="Times New Roman"/>
          <w:lang w:val="en-US"/>
        </w:rPr>
        <w:commentReference w:id="34"/>
      </w:r>
      <w:r w:rsidRPr="00AF6C28">
        <w:rPr>
          <w:lang w:val="en-US"/>
        </w:rPr>
        <w:t xml:space="preserve">, the relevant clinical outcome that was chosen for this study was treatment response defined as a 35% reduction of symptoms on the clinician rated CY-BOCS </w:t>
      </w:r>
      <w:r w:rsidR="00FC2EFD">
        <w:rPr>
          <w:lang w:val="en-US"/>
        </w:rPr>
        <w:fldChar w:fldCharType="begin" w:fldLock="1"/>
      </w:r>
      <w:r w:rsidR="0033620A">
        <w:rPr>
          <w:lang w:val="en-US"/>
        </w:rPr>
        <w:instrText>ADDIN CSL_CITATION { "citationItems" : [ { "id" : "ITEM-1", "itemData" : { "DOI" : "10.1097/00004583-199706000-00023", "ISSN" : "0890-8567", "PMID" : "9183141", "abstract" : "OBJECTIVE To evaluate the reliability and validity of a semistructured measure of obsessive-compulsive symptom severity in children and adolescents with obsessive-compulsive disorder (OCD). METHOD Sixty-five children with OCD (25 girls and 40 boys, aged 8 to 17 years) were assessed with the Children's Yale-Brown Obsessive Compulsive Scale (CY-BOCS). Interrater agreement was assessed by four raters in a subsample (n = 24). Discriminant and convergent validity were assessed by comparing CY-BOCS scores to self-ratings of depression, anxiety, and obsessive-compulsive symptoms. RESULTS Internal consistency was high, measuring .87 for the 10 items. The intraclass correlations for the CY-BOCS Total, Obsession, and Compulsion scores were .84, .91, and .68, suggesting good to excellent interrater agreement for subscale and total scores. The CY-BOCS Total score showed a significantly higher correlation with a self-report of obsessive-compulsive symptoms (r = .62 for the Leyton survey) compared with the Children's Depression Inventory (r = .34) and the Children's Manifest Anxiety Scale (r = .37) (p = .02 and .05, respectively). CONCLUSIONS The CY-BOCS yields reliable and valid subscale and total scores for obsessive-compulsive symptom severity in children and adolescents with OCD. Reliability and validity appear to be influenced by age of the child and the hazards associated with integrating data from parental and patient sources.", "author" : [ { "dropping-particle" : "", "family" : "Scahill", "given" : "L", "non-dropping-particle" : "", "parse-names" : false, "suffix" : "" }, { "dropping-particle" : "", "family" : "Riddle", "given" : "M A", "non-dropping-particle" : "", "parse-names" : false, "suffix" : "" }, { "dropping-particle" : "", "family" : "McSwiggin-Hardin", "given" : "M", "non-dropping-particle" : "", "parse-names" : false, "suffix" : "" }, { "dropping-particle" : "", "family" : "Ort", "given" : "S I", "non-dropping-particle" : "", "parse-names" : false, "suffix" : "" }, { "dropping-particle" : "", "family" : "King", "given" : "R A", "non-dropping-particle" : "", "parse-names" : false, "suffix" : "" }, { "dropping-particle" : "", "family" : "Goodman", "given" : "W K", "non-dropping-particle" : "", "parse-names" : false, "suffix" : "" }, { "dropping-particle" : "", "family" : "Cicchetti", "given" : "D", "non-dropping-particle" : "", "parse-names" : false, "suffix" : "" }, { "dropping-particle" : "", "family" : "Leckman", "given" : "J F", "non-dropping-particle" : "", "parse-names" : false, "suffix" : "" } ], "container-title" : "Journal of the American Academy of Child and Adolescent Psychiatry", "id" : "ITEM-1", "issue" : "6", "issued" : { "date-parts" : [ [ "1997", "6" ] ] }, "page" : "844-52", "title" : "Children's Yale-Brown Obsessive Compulsive Scale: reliability and validity.", "type" : "article-journal", "volume" : "36" }, "uris" : [ "http://www.mendeley.com/documents/?uuid=7d389021-cc09-3443-84b6-304ac3068dd5" ] } ], "mendeley" : { "formattedCitation" : "(Scahill et al., 1997)", "plainTextFormattedCitation" : "(Scahill et al., 1997)", "previouslyFormattedCitation" : "(Scahill et al., 1997)" }, "properties" : { "noteIndex" : 0 }, "schema" : "https://github.com/citation-style-language/schema/raw/master/csl-citation.json" }</w:instrText>
      </w:r>
      <w:r w:rsidR="00FC2EFD">
        <w:rPr>
          <w:lang w:val="en-US"/>
        </w:rPr>
        <w:fldChar w:fldCharType="separate"/>
      </w:r>
      <w:r w:rsidR="00FC2EFD" w:rsidRPr="00FC2EFD">
        <w:rPr>
          <w:noProof/>
          <w:lang w:val="en-US"/>
        </w:rPr>
        <w:t>(Scahill et al., 1997)</w:t>
      </w:r>
      <w:r w:rsidR="00FC2EFD">
        <w:rPr>
          <w:lang w:val="en-US"/>
        </w:rPr>
        <w:fldChar w:fldCharType="end"/>
      </w:r>
      <w:r w:rsidR="00FC2EFD">
        <w:rPr>
          <w:lang w:val="en-US"/>
        </w:rPr>
        <w:t xml:space="preserve"> </w:t>
      </w:r>
      <w:r w:rsidRPr="00AF6C28">
        <w:rPr>
          <w:lang w:val="en-US"/>
        </w:rPr>
        <w:t xml:space="preserve">and a CGI-I of 1 ‘very much </w:t>
      </w:r>
      <w:r w:rsidR="00607990">
        <w:rPr>
          <w:lang w:val="en-US"/>
        </w:rPr>
        <w:t xml:space="preserve">improved’ or 2 </w:t>
      </w:r>
      <w:r w:rsidR="00607990">
        <w:rPr>
          <w:lang w:val="en-US"/>
        </w:rPr>
        <w:lastRenderedPageBreak/>
        <w:t xml:space="preserve">‘much improved”. As there was an additional and clinical relevant improvement in treatment outcome from post-treatment to the 3-month follow-up (see Table 2) we used the 3-month time point as the outcome of interest. </w:t>
      </w:r>
      <w:r w:rsidRPr="00AF6C28">
        <w:rPr>
          <w:lang w:val="en-US"/>
        </w:rPr>
        <w:t xml:space="preserve">Approximately 41% of patients were classed as treatment responders at the 3-month follow-up assessment. For comparability with previous studies we also conducted the analysis using the </w:t>
      </w:r>
      <w:r w:rsidR="00FC2EFD">
        <w:rPr>
          <w:lang w:val="en-US"/>
        </w:rPr>
        <w:t>continuous</w:t>
      </w:r>
      <w:r w:rsidRPr="00AF6C28">
        <w:rPr>
          <w:lang w:val="en-US"/>
        </w:rPr>
        <w:t xml:space="preserve"> CY-BOCS total score at 3-month follow-up as outcome. </w:t>
      </w:r>
    </w:p>
    <w:p w14:paraId="7BEF479B" w14:textId="77777777" w:rsidR="00F2053D" w:rsidRPr="00AF6C28" w:rsidRDefault="001F7207">
      <w:pPr>
        <w:pStyle w:val="berschrift2"/>
      </w:pPr>
      <w:bookmarkStart w:id="35" w:name="_9rlktymxaxk" w:colFirst="0" w:colLast="0"/>
      <w:bookmarkEnd w:id="35"/>
      <w:r w:rsidRPr="00AF6C28">
        <w:t>Statistical analyses</w:t>
      </w:r>
    </w:p>
    <w:p w14:paraId="3C1CA1F3" w14:textId="0F6027A5" w:rsidR="003B71A3" w:rsidRPr="00AF6C28" w:rsidRDefault="003B71A3" w:rsidP="003B71A3">
      <w:pPr>
        <w:pStyle w:val="Normal1"/>
        <w:rPr>
          <w:lang w:val="en-US"/>
        </w:rPr>
      </w:pPr>
      <w:r w:rsidRPr="003B71A3">
        <w:rPr>
          <w:i/>
          <w:lang w:val="en-US"/>
        </w:rPr>
        <w:t>Data preparation:</w:t>
      </w:r>
      <w:r>
        <w:rPr>
          <w:lang w:val="en-US"/>
        </w:rPr>
        <w:t xml:space="preserve"> V</w:t>
      </w:r>
      <w:r w:rsidRPr="00AF6C28">
        <w:rPr>
          <w:lang w:val="en-US"/>
        </w:rPr>
        <w:t>ariables with</w:t>
      </w:r>
      <w:r>
        <w:rPr>
          <w:lang w:val="en-US"/>
        </w:rPr>
        <w:t xml:space="preserve"> zero or near zero</w:t>
      </w:r>
      <w:r w:rsidRPr="00AF6C28">
        <w:rPr>
          <w:lang w:val="en-US"/>
        </w:rPr>
        <w:t xml:space="preserve"> variance </w:t>
      </w:r>
      <w:r>
        <w:rPr>
          <w:lang w:val="en-US"/>
        </w:rPr>
        <w:t>were excluded from the analyses</w:t>
      </w:r>
      <w:r w:rsidRPr="00AF6C28">
        <w:rPr>
          <w:lang w:val="en-US"/>
        </w:rPr>
        <w:t xml:space="preserve">. </w:t>
      </w:r>
      <w:r>
        <w:rPr>
          <w:lang w:val="en-US"/>
        </w:rPr>
        <w:t>N</w:t>
      </w:r>
      <w:r w:rsidRPr="00AF6C28">
        <w:rPr>
          <w:lang w:val="en-US"/>
        </w:rPr>
        <w:t>ominal variables with sparsely populated values</w:t>
      </w:r>
      <w:r>
        <w:rPr>
          <w:lang w:val="en-US"/>
        </w:rPr>
        <w:t xml:space="preserve"> (n&lt;4 per category) were also excluded</w:t>
      </w:r>
      <w:del w:id="36" w:author="Sebastian Sauer" w:date="2016-11-25T14:50:00Z">
        <w:r w:rsidDel="00290E94">
          <w:rPr>
            <w:lang w:val="en-US"/>
          </w:rPr>
          <w:delText xml:space="preserve"> (</w:delText>
        </w:r>
        <w:r w:rsidRPr="00AF6C28" w:rsidDel="00290E94">
          <w:rPr>
            <w:lang w:val="en-US"/>
          </w:rPr>
          <w:delText>see supplementary analyses</w:delText>
        </w:r>
      </w:del>
      <w:del w:id="37" w:author="Sebastian Sauer" w:date="2016-11-24T15:58:00Z">
        <w:r w:rsidRPr="00AF6C28" w:rsidDel="00686439">
          <w:rPr>
            <w:lang w:val="en-US"/>
          </w:rPr>
          <w:delText xml:space="preserve"> for details</w:delText>
        </w:r>
      </w:del>
      <w:del w:id="38" w:author="Sebastian Sauer" w:date="2016-11-25T14:50:00Z">
        <w:r w:rsidRPr="00AF6C28" w:rsidDel="00290E94">
          <w:rPr>
            <w:lang w:val="en-US"/>
          </w:rPr>
          <w:delText>)</w:delText>
        </w:r>
      </w:del>
      <w:r w:rsidRPr="00AF6C28">
        <w:rPr>
          <w:lang w:val="en-US"/>
        </w:rPr>
        <w:t>. For psychometric instruments, only sum scores (no individual items) were included to our analyses. In sum, the data matrix used for modeling consisted of 46 variables and 61 cases.</w:t>
      </w:r>
      <w:r>
        <w:rPr>
          <w:lang w:val="en-US"/>
        </w:rPr>
        <w:t xml:space="preserve"> </w:t>
      </w:r>
      <w:ins w:id="39" w:author="Sebastian Sauer" w:date="2016-11-25T14:50:00Z">
        <w:r w:rsidR="00290E94">
          <w:rPr>
            <w:lang w:val="en-US"/>
          </w:rPr>
          <w:t>S</w:t>
        </w:r>
        <w:r w:rsidR="00290E94" w:rsidRPr="00AF6C28">
          <w:rPr>
            <w:lang w:val="en-US"/>
          </w:rPr>
          <w:t>upplementary analyses</w:t>
        </w:r>
        <w:r w:rsidR="00290E94">
          <w:rPr>
            <w:lang w:val="en-US"/>
          </w:rPr>
          <w:t xml:space="preserve"> </w:t>
        </w:r>
        <w:r w:rsidR="00290E94">
          <w:rPr>
            <w:lang w:val="en-US"/>
          </w:rPr>
          <w:t xml:space="preserve">are reported </w:t>
        </w:r>
        <w:bookmarkStart w:id="40" w:name="_GoBack"/>
        <w:bookmarkEnd w:id="40"/>
        <w:r w:rsidR="00290E94">
          <w:rPr>
            <w:lang w:val="en-US"/>
          </w:rPr>
          <w:t xml:space="preserve">here: </w:t>
        </w:r>
        <w:r w:rsidR="00290E94">
          <w:fldChar w:fldCharType="begin"/>
        </w:r>
        <w:r w:rsidR="00290E94">
          <w:instrText xml:space="preserve"> HYPERLINK "https://osf.io/n28vx/" \h </w:instrText>
        </w:r>
      </w:ins>
      <w:ins w:id="41" w:author="Sebastian Sauer" w:date="2016-11-25T14:50:00Z">
        <w:r w:rsidR="00290E94">
          <w:fldChar w:fldCharType="separate"/>
        </w:r>
        <w:r w:rsidR="00290E94" w:rsidRPr="00AF6C28">
          <w:rPr>
            <w:color w:val="1155CC"/>
            <w:u w:val="single"/>
            <w:lang w:val="en-US"/>
          </w:rPr>
          <w:t>https://osf.io/n28vx/</w:t>
        </w:r>
        <w:r w:rsidR="00290E94">
          <w:rPr>
            <w:color w:val="1155CC"/>
            <w:u w:val="single"/>
            <w:lang w:val="en-US"/>
          </w:rPr>
          <w:fldChar w:fldCharType="end"/>
        </w:r>
      </w:ins>
    </w:p>
    <w:p w14:paraId="4C6A480C" w14:textId="502916EA" w:rsidR="00DB58CF" w:rsidRPr="00AF6C28" w:rsidRDefault="00DB58CF" w:rsidP="00DB58CF">
      <w:pPr>
        <w:pStyle w:val="Normal1"/>
        <w:rPr>
          <w:lang w:val="en-US"/>
        </w:rPr>
      </w:pPr>
      <w:r w:rsidRPr="00AF6C28">
        <w:rPr>
          <w:lang w:val="en-US"/>
        </w:rPr>
        <w:t>Prior to analyses in both approaches missing data was handled with multiple imputation. All self-rated baseline variables and most clinician-rated variables had no missing, and apart from two clinician-rated baseline variables all missingness was &lt; 10%. Missing values were imputed with R using the package “mice” with parameters at default values</w:t>
      </w:r>
      <w:r>
        <w:rPr>
          <w:lang w:val="en-US"/>
        </w:rPr>
        <w:t xml:space="preserve"> </w:t>
      </w:r>
      <w:r>
        <w:rPr>
          <w:lang w:val="en-US"/>
        </w:rPr>
        <w:fldChar w:fldCharType="begin" w:fldLock="1"/>
      </w:r>
      <w:r>
        <w:rPr>
          <w:lang w:val="en-US"/>
        </w:rPr>
        <w:instrText>ADDIN CSL_CITATION { "citationItems" : [ { "id" : "ITEM-1", "itemData" : { "DOI" : "10.18637/jss.v045.i03", "abstract" : "The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which extends the functionality of mice 1.0 in several ways. In  mice , the analysis of imputed data is made completely general, whereas the range of models under which pooling works is substantially extended.  mice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can be downloaded from the Comprehensive R Archive Network. This article provides a hands-on, stepwise approach to solve applied incomplete data problems.", "author" : [ { "dropping-particle" : "van", "family" : "Buuren", "given" : "Stef", "non-dropping-particle" : "", "parse-names" : false, "suffix" : "" }, { "dropping-particle" : "", "family" : "Groothuis-Oudshoorn", "given" : "Karin", "non-dropping-particle" : "", "parse-names" : false, "suffix" : "" } ], "container-title" : "Journal of Statistical Software", "id" : "ITEM-1", "issue" : "3", "issued" : { "date-parts" : [ [ "2011" ] ] }, "page" : "1-67", "title" : "mice : Multivariate Imputation by Chained Equations in R", "type" : "article-journal", "volume" : "45" }, "uris" : [ "http://www.mendeley.com/documents/?uuid=c59170c3-2270-3182-adbd-5693730e1aac" ] } ], "mendeley" : { "formattedCitation" : "(Buuren &amp; Groothuis-Oudshoorn, 2011)", "plainTextFormattedCitation" : "(Buuren &amp; Groothuis-Oudshoorn, 2011)", "previouslyFormattedCitation" : "(Buuren &amp; Groothuis-Oudshoorn, 2011)" }, "properties" : { "noteIndex" : 0 }, "schema" : "https://github.com/citation-style-language/schema/raw/master/csl-citation.json" }</w:instrText>
      </w:r>
      <w:r>
        <w:rPr>
          <w:lang w:val="en-US"/>
        </w:rPr>
        <w:fldChar w:fldCharType="separate"/>
      </w:r>
      <w:r w:rsidRPr="00DA0210">
        <w:rPr>
          <w:noProof/>
          <w:lang w:val="en-US"/>
        </w:rPr>
        <w:t>(Buuren &amp; Groothuis-Oudshoorn, 2011)</w:t>
      </w:r>
      <w:r>
        <w:rPr>
          <w:lang w:val="en-US"/>
        </w:rPr>
        <w:fldChar w:fldCharType="end"/>
      </w:r>
      <w:r w:rsidRPr="00AF6C28">
        <w:rPr>
          <w:lang w:val="en-US"/>
        </w:rPr>
        <w:t>. Regarding the numeric outcome (CY-BOCS</w:t>
      </w:r>
      <w:r>
        <w:rPr>
          <w:lang w:val="en-US"/>
        </w:rPr>
        <w:t xml:space="preserve"> total score</w:t>
      </w:r>
      <w:r w:rsidRPr="00AF6C28">
        <w:rPr>
          <w:lang w:val="en-US"/>
        </w:rPr>
        <w:t xml:space="preserve">), a visual inspection showed </w:t>
      </w:r>
      <w:del w:id="42" w:author="Sebastian Sauer" w:date="2016-11-24T15:58:00Z">
        <w:r w:rsidRPr="00AF6C28" w:rsidDel="00686439">
          <w:rPr>
            <w:lang w:val="en-US"/>
          </w:rPr>
          <w:delText xml:space="preserve">a symmetrical and </w:delText>
        </w:r>
      </w:del>
      <w:r w:rsidRPr="00AF6C28">
        <w:rPr>
          <w:lang w:val="en-US"/>
        </w:rPr>
        <w:t xml:space="preserve">approximately normal distribution of the values. </w:t>
      </w:r>
    </w:p>
    <w:p w14:paraId="259AED03" w14:textId="77777777" w:rsidR="00B83802" w:rsidRDefault="001F7207" w:rsidP="00F73655">
      <w:pPr>
        <w:pStyle w:val="Normal1"/>
      </w:pPr>
      <w:r w:rsidRPr="00AF6C28">
        <w:t>Prediction analyses were carried out with two separate statistical approaches</w:t>
      </w:r>
      <w:r w:rsidR="00B83802">
        <w:t xml:space="preserve">: </w:t>
      </w:r>
      <w:r w:rsidR="00C05A96">
        <w:t xml:space="preserve"> </w:t>
      </w:r>
    </w:p>
    <w:p w14:paraId="43834E8D" w14:textId="4C4BD930" w:rsidR="00E358DD" w:rsidRDefault="00DB58CF" w:rsidP="00F73655">
      <w:pPr>
        <w:pStyle w:val="Normal1"/>
        <w:rPr>
          <w:lang w:val="en-US"/>
        </w:rPr>
      </w:pPr>
      <w:r>
        <w:rPr>
          <w:i/>
        </w:rPr>
        <w:t xml:space="preserve">1. </w:t>
      </w:r>
      <w:r w:rsidR="00B83802" w:rsidRPr="00607990">
        <w:rPr>
          <w:i/>
        </w:rPr>
        <w:t>C</w:t>
      </w:r>
      <w:r w:rsidR="001F7207" w:rsidRPr="00607990">
        <w:rPr>
          <w:i/>
        </w:rPr>
        <w:t xml:space="preserve">lassical regression </w:t>
      </w:r>
      <w:r w:rsidR="00F3334E">
        <w:rPr>
          <w:i/>
        </w:rPr>
        <w:t>approach</w:t>
      </w:r>
      <w:r w:rsidR="00B83802" w:rsidRPr="00607990">
        <w:rPr>
          <w:i/>
        </w:rPr>
        <w:t>:</w:t>
      </w:r>
      <w:r w:rsidR="00B83802">
        <w:t xml:space="preserve"> D</w:t>
      </w:r>
      <w:r w:rsidR="00F73655">
        <w:t xml:space="preserve">ata </w:t>
      </w:r>
      <w:r w:rsidR="00F73655" w:rsidRPr="00AF6C28">
        <w:rPr>
          <w:lang w:val="en-US"/>
        </w:rPr>
        <w:t xml:space="preserve">were </w:t>
      </w:r>
      <w:r w:rsidR="001369B7">
        <w:rPr>
          <w:lang w:val="en-US"/>
        </w:rPr>
        <w:t xml:space="preserve">first </w:t>
      </w:r>
      <w:r w:rsidR="00F73655" w:rsidRPr="00AF6C28">
        <w:rPr>
          <w:lang w:val="en-US"/>
        </w:rPr>
        <w:t xml:space="preserve">analyzed </w:t>
      </w:r>
      <w:r w:rsidR="001369B7">
        <w:rPr>
          <w:lang w:val="en-US"/>
        </w:rPr>
        <w:t>using</w:t>
      </w:r>
      <w:r w:rsidR="00F73655" w:rsidRPr="00AF6C28">
        <w:rPr>
          <w:lang w:val="en-US"/>
        </w:rPr>
        <w:t xml:space="preserve"> univariate logistic</w:t>
      </w:r>
      <w:r w:rsidR="00F73655">
        <w:rPr>
          <w:lang w:val="en-US"/>
        </w:rPr>
        <w:t>-</w:t>
      </w:r>
      <w:r w:rsidR="00F73655" w:rsidRPr="00AF6C28">
        <w:rPr>
          <w:lang w:val="en-US"/>
        </w:rPr>
        <w:t xml:space="preserve"> and linear regression analyses</w:t>
      </w:r>
      <w:r w:rsidR="0040640E">
        <w:rPr>
          <w:lang w:val="en-US"/>
        </w:rPr>
        <w:t xml:space="preserve"> (step 1)</w:t>
      </w:r>
      <w:r w:rsidR="00F73655" w:rsidRPr="00AF6C28">
        <w:rPr>
          <w:lang w:val="en-US"/>
        </w:rPr>
        <w:t xml:space="preserve">. Baseline CY-BOCS total score was kept as a covariate. </w:t>
      </w:r>
      <w:r w:rsidR="0040640E">
        <w:rPr>
          <w:lang w:val="en-US"/>
        </w:rPr>
        <w:t xml:space="preserve">In step 2, </w:t>
      </w:r>
      <w:r w:rsidR="004268AB">
        <w:rPr>
          <w:lang w:val="en-US"/>
        </w:rPr>
        <w:t xml:space="preserve">significantly correlated predictors </w:t>
      </w:r>
      <w:r w:rsidR="004268AB" w:rsidRPr="00AF6C28">
        <w:rPr>
          <w:lang w:val="en-US"/>
        </w:rPr>
        <w:t>(p &lt; .05)</w:t>
      </w:r>
      <w:r w:rsidR="004268AB">
        <w:rPr>
          <w:lang w:val="en-US"/>
        </w:rPr>
        <w:t xml:space="preserve"> were entered in a </w:t>
      </w:r>
      <w:r w:rsidR="004268AB" w:rsidRPr="00AF6C28">
        <w:rPr>
          <w:lang w:val="en-US"/>
        </w:rPr>
        <w:t>multivariate regression model.</w:t>
      </w:r>
      <w:r w:rsidR="004268AB">
        <w:rPr>
          <w:lang w:val="en-US"/>
        </w:rPr>
        <w:t xml:space="preserve"> </w:t>
      </w:r>
    </w:p>
    <w:p w14:paraId="1F69557C" w14:textId="14D7E7D9" w:rsidR="00F3334E" w:rsidRPr="00AF6C28" w:rsidRDefault="00DB58CF" w:rsidP="00AC1D14">
      <w:pPr>
        <w:pStyle w:val="Normal1"/>
        <w:rPr>
          <w:lang w:val="en-US"/>
        </w:rPr>
      </w:pPr>
      <w:r>
        <w:rPr>
          <w:i/>
          <w:lang w:val="en-US"/>
        </w:rPr>
        <w:t xml:space="preserve">2. Machine learning </w:t>
      </w:r>
      <w:r w:rsidR="00F3334E" w:rsidRPr="00607990">
        <w:rPr>
          <w:i/>
          <w:lang w:val="en-US"/>
        </w:rPr>
        <w:t>approach:</w:t>
      </w:r>
      <w:r w:rsidR="00F3334E">
        <w:rPr>
          <w:lang w:val="en-US"/>
        </w:rPr>
        <w:t xml:space="preserve"> </w:t>
      </w:r>
      <w:r w:rsidR="00291395">
        <w:rPr>
          <w:lang w:val="en-US"/>
        </w:rPr>
        <w:t>We used several different learning models (</w:t>
      </w:r>
      <w:r w:rsidR="00291395" w:rsidRPr="00AF6C28">
        <w:rPr>
          <w:lang w:val="en-US"/>
        </w:rPr>
        <w:t xml:space="preserve">Linear models with different predictor selection methods, penalized linear models (Lasso), Random Forests, </w:t>
      </w:r>
      <w:r w:rsidR="00291395" w:rsidRPr="00AF6C28">
        <w:rPr>
          <w:lang w:val="en-US"/>
        </w:rPr>
        <w:lastRenderedPageBreak/>
        <w:t xml:space="preserve">Support Vector Machines and Boosting </w:t>
      </w:r>
      <w:r w:rsidR="00291395">
        <w:rPr>
          <w:lang w:val="en-US"/>
        </w:rPr>
        <w:t xml:space="preserve">) </w:t>
      </w:r>
      <w:r w:rsidR="009C5184">
        <w:rPr>
          <w:lang w:val="en-US"/>
        </w:rPr>
        <w:t>with</w:t>
      </w:r>
      <w:r w:rsidR="00291395" w:rsidRPr="00AF6C28">
        <w:rPr>
          <w:lang w:val="en-US"/>
        </w:rPr>
        <w:t xml:space="preserve"> different mathematical</w:t>
      </w:r>
      <w:r w:rsidR="009C5184">
        <w:rPr>
          <w:lang w:val="en-US"/>
        </w:rPr>
        <w:t>-</w:t>
      </w:r>
      <w:r w:rsidR="00291395" w:rsidRPr="00AF6C28">
        <w:rPr>
          <w:lang w:val="en-US"/>
        </w:rPr>
        <w:t xml:space="preserve"> </w:t>
      </w:r>
      <w:r w:rsidR="009C5184">
        <w:rPr>
          <w:lang w:val="en-US"/>
        </w:rPr>
        <w:t xml:space="preserve">and predictive </w:t>
      </w:r>
      <w:r w:rsidR="00291395" w:rsidRPr="00AF6C28">
        <w:rPr>
          <w:lang w:val="en-US"/>
        </w:rPr>
        <w:t>approaches.</w:t>
      </w:r>
      <w:r w:rsidR="00291395">
        <w:rPr>
          <w:lang w:val="en-US"/>
        </w:rPr>
        <w:t xml:space="preserve"> </w:t>
      </w:r>
      <w:r>
        <w:rPr>
          <w:lang w:val="en-US"/>
        </w:rPr>
        <w:t>To address the risk of overfitting, w</w:t>
      </w:r>
      <w:r w:rsidR="00F3334E" w:rsidRPr="00AF6C28">
        <w:rPr>
          <w:lang w:val="en-US"/>
        </w:rPr>
        <w:t xml:space="preserve">e split the sample in a 80% training subsample, and a 20% test subsample. Within the training sample, a 10-fold cross validation with 5 repeats was performed for each analysis unless stated otherwise. Default values/options were used for all computational methods unless stated otherwise. </w:t>
      </w:r>
    </w:p>
    <w:p w14:paraId="758869FC" w14:textId="335C8C56" w:rsidR="00F3334E" w:rsidRPr="00AF6C28" w:rsidRDefault="00F94609" w:rsidP="00F3334E">
      <w:pPr>
        <w:pStyle w:val="Normal1"/>
        <w:rPr>
          <w:lang w:val="en-US"/>
        </w:rPr>
      </w:pPr>
      <w:r>
        <w:rPr>
          <w:lang w:val="en-US"/>
        </w:rPr>
        <w:t xml:space="preserve">All statistical analyses were carried out with R </w:t>
      </w:r>
      <w:r>
        <w:rPr>
          <w:lang w:val="en-US"/>
        </w:rPr>
        <w:fldChar w:fldCharType="begin" w:fldLock="1"/>
      </w:r>
      <w:r>
        <w:rPr>
          <w:lang w:val="en-US"/>
        </w:rPr>
        <w:instrText>ADDIN CSL_CITATION { "citationItems" : [ { "id" : "ITEM-1", "itemData" : { "author" : [ { "dropping-particle" : "", "family" : "R Core Team", "given" : "", "non-dropping-particle" : "", "parse-names" : false, "suffix" : "" } ], "id" : "ITEM-1", "issued" : { "date-parts" : [ [ "2015" ] ] }, "publisher-place" : "Vienna, Austria", "title" : "R: A Language and Environment for Statistical Computing", "type" : "article" }, "uris" : [ "http://www.mendeley.com/documents/?uuid=71924b6a-a856-4c43-9b7c-0ac516a4e04e" ] } ], "mendeley" : { "formattedCitation" : "(R Core Team, 2015)", "plainTextFormattedCitation" : "(R Core Team, 2015)", "previouslyFormattedCitation" : "(R Core Team, 2015)" }, "properties" : { "noteIndex" : 0 }, "schema" : "https://github.com/citation-style-language/schema/raw/master/csl-citation.json" }</w:instrText>
      </w:r>
      <w:r>
        <w:rPr>
          <w:lang w:val="en-US"/>
        </w:rPr>
        <w:fldChar w:fldCharType="separate"/>
      </w:r>
      <w:r w:rsidRPr="00124870">
        <w:rPr>
          <w:noProof/>
          <w:lang w:val="en-US"/>
        </w:rPr>
        <w:t>(R Core Team, 2015)</w:t>
      </w:r>
      <w:r>
        <w:rPr>
          <w:lang w:val="en-US"/>
        </w:rPr>
        <w:fldChar w:fldCharType="end"/>
      </w:r>
      <w:r w:rsidRPr="00AF6C28">
        <w:rPr>
          <w:lang w:val="en-US"/>
        </w:rPr>
        <w:t xml:space="preserve">. </w:t>
      </w:r>
      <w:r>
        <w:rPr>
          <w:lang w:val="en-US"/>
        </w:rPr>
        <w:t>D</w:t>
      </w:r>
      <w:r w:rsidR="00F3334E" w:rsidRPr="00AF6C28">
        <w:rPr>
          <w:lang w:val="en-US"/>
        </w:rPr>
        <w:t xml:space="preserve">etailed results </w:t>
      </w:r>
      <w:r>
        <w:rPr>
          <w:lang w:val="en-US"/>
        </w:rPr>
        <w:t xml:space="preserve">from the machine learning approach </w:t>
      </w:r>
      <w:r w:rsidR="00F3334E" w:rsidRPr="00AF6C28">
        <w:rPr>
          <w:lang w:val="en-US"/>
        </w:rPr>
        <w:t xml:space="preserve">are available </w:t>
      </w:r>
      <w:del w:id="43" w:author="Sebastian Sauer" w:date="2016-11-24T15:57:00Z">
        <w:r w:rsidR="00F3334E" w:rsidRPr="00AF6C28" w:rsidDel="00686439">
          <w:rPr>
            <w:lang w:val="en-US"/>
          </w:rPr>
          <w:delText>here</w:delText>
        </w:r>
      </w:del>
      <w:ins w:id="44" w:author="Sebastian Sauer" w:date="2016-11-24T15:57:00Z">
        <w:r w:rsidR="00686439">
          <w:rPr>
            <w:lang w:val="en-US"/>
          </w:rPr>
          <w:t>in the supplementary materials</w:t>
        </w:r>
      </w:ins>
      <w:del w:id="45" w:author="Sebastian Sauer" w:date="2016-11-24T15:57:00Z">
        <w:r w:rsidR="00F3334E" w:rsidRPr="00AF6C28" w:rsidDel="00686439">
          <w:rPr>
            <w:lang w:val="en-US"/>
          </w:rPr>
          <w:delText xml:space="preserve">: </w:delText>
        </w:r>
        <w:r w:rsidR="00686439" w:rsidDel="00686439">
          <w:fldChar w:fldCharType="begin"/>
        </w:r>
        <w:r w:rsidR="00686439" w:rsidDel="00686439">
          <w:delInstrText xml:space="preserve"> HYPERLINK "https://osf.io/n28vx/" \h </w:delInstrText>
        </w:r>
        <w:r w:rsidR="00686439" w:rsidDel="00686439">
          <w:fldChar w:fldCharType="separate"/>
        </w:r>
        <w:r w:rsidR="00F3334E" w:rsidRPr="00AF6C28" w:rsidDel="00686439">
          <w:rPr>
            <w:color w:val="1155CC"/>
            <w:u w:val="single"/>
            <w:lang w:val="en-US"/>
          </w:rPr>
          <w:delText>https://osf.io/n28vx/</w:delText>
        </w:r>
        <w:r w:rsidR="00686439" w:rsidDel="00686439">
          <w:rPr>
            <w:color w:val="1155CC"/>
            <w:u w:val="single"/>
            <w:lang w:val="en-US"/>
          </w:rPr>
          <w:fldChar w:fldCharType="end"/>
        </w:r>
      </w:del>
      <w:r w:rsidR="00F3334E" w:rsidRPr="00AF6C28">
        <w:rPr>
          <w:lang w:val="en-US"/>
        </w:rPr>
        <w:t xml:space="preserve">. </w:t>
      </w:r>
    </w:p>
    <w:p w14:paraId="61BBE1AB" w14:textId="77777777" w:rsidR="00F2053D" w:rsidRPr="00AF6C28" w:rsidRDefault="001F7207">
      <w:pPr>
        <w:pStyle w:val="berschrift1"/>
      </w:pPr>
      <w:bookmarkStart w:id="46" w:name="_59n9or39v0bb" w:colFirst="0" w:colLast="0"/>
      <w:bookmarkStart w:id="47" w:name="_oyay2e62idl4" w:colFirst="0" w:colLast="0"/>
      <w:bookmarkStart w:id="48" w:name="_y5r2nvsm5x2f" w:colFirst="0" w:colLast="0"/>
      <w:bookmarkEnd w:id="46"/>
      <w:bookmarkEnd w:id="47"/>
      <w:bookmarkEnd w:id="48"/>
      <w:r w:rsidRPr="00AF6C28">
        <w:t>Results</w:t>
      </w:r>
    </w:p>
    <w:p w14:paraId="1E989915" w14:textId="77777777" w:rsidR="00F2053D" w:rsidRPr="00AF6C28" w:rsidRDefault="001F7207">
      <w:pPr>
        <w:pStyle w:val="berschrift2"/>
      </w:pPr>
      <w:bookmarkStart w:id="49" w:name="_3hi3rn53hnqr" w:colFirst="0" w:colLast="0"/>
      <w:bookmarkEnd w:id="49"/>
      <w:commentRangeStart w:id="50"/>
      <w:r w:rsidRPr="00AF6C28">
        <w:t>Regression analytic results</w:t>
      </w:r>
      <w:commentRangeEnd w:id="50"/>
      <w:r w:rsidR="00E15347">
        <w:rPr>
          <w:rStyle w:val="Kommentarzeichen"/>
          <w:rFonts w:eastAsiaTheme="minorEastAsia" w:cstheme="minorBidi"/>
          <w:bCs w:val="0"/>
          <w:i w:val="0"/>
          <w:iCs w:val="0"/>
        </w:rPr>
        <w:commentReference w:id="50"/>
      </w:r>
    </w:p>
    <w:p w14:paraId="5F358C86" w14:textId="71D83C76" w:rsidR="00282BDA" w:rsidRPr="00AF6C28" w:rsidRDefault="00282BDA" w:rsidP="00282BDA">
      <w:pPr>
        <w:pStyle w:val="berschrift3"/>
      </w:pPr>
      <w:bookmarkStart w:id="51" w:name="_617vrt38e11c" w:colFirst="0" w:colLast="0"/>
      <w:bookmarkEnd w:id="51"/>
      <w:r>
        <w:t>Predicting treatment response</w:t>
      </w:r>
      <w:r w:rsidR="00900C95">
        <w:t xml:space="preserve"> using </w:t>
      </w:r>
      <w:r>
        <w:t>logistic regression</w:t>
      </w:r>
    </w:p>
    <w:p w14:paraId="19E2DEAF" w14:textId="46700B85" w:rsidR="00282BDA" w:rsidRPr="00AF6C28" w:rsidRDefault="004C7536" w:rsidP="0088727A">
      <w:pPr>
        <w:pStyle w:val="Normal1"/>
        <w:rPr>
          <w:lang w:val="en-US"/>
        </w:rPr>
      </w:pPr>
      <w:r>
        <w:rPr>
          <w:lang w:val="en-US"/>
        </w:rPr>
        <w:t xml:space="preserve">In the univariate regression model (step 1), two </w:t>
      </w:r>
      <w:r w:rsidR="00282BDA" w:rsidRPr="00AF6C28">
        <w:rPr>
          <w:lang w:val="en-US"/>
        </w:rPr>
        <w:t>baseline variables were significantly associated with responder status at 3-months follow-up</w:t>
      </w:r>
      <w:r w:rsidR="00071E42" w:rsidRPr="00071E42">
        <w:rPr>
          <w:lang w:val="en-US"/>
        </w:rPr>
        <w:t xml:space="preserve"> </w:t>
      </w:r>
      <w:r w:rsidR="00071E42">
        <w:rPr>
          <w:lang w:val="en-US"/>
        </w:rPr>
        <w:t>(</w:t>
      </w:r>
      <w:r w:rsidR="00071E42" w:rsidRPr="00AF6C28">
        <w:rPr>
          <w:lang w:val="en-US"/>
        </w:rPr>
        <w:t>OCD</w:t>
      </w:r>
      <w:r w:rsidR="00071E42">
        <w:rPr>
          <w:lang w:val="en-US"/>
        </w:rPr>
        <w:t xml:space="preserve"> </w:t>
      </w:r>
      <w:r w:rsidR="00071E42" w:rsidRPr="00AF6C28">
        <w:rPr>
          <w:lang w:val="en-US"/>
        </w:rPr>
        <w:t>onset and years</w:t>
      </w:r>
      <w:r w:rsidR="00071E42">
        <w:rPr>
          <w:lang w:val="en-US"/>
        </w:rPr>
        <w:t xml:space="preserve"> </w:t>
      </w:r>
      <w:r w:rsidR="00071E42" w:rsidRPr="00AF6C28">
        <w:rPr>
          <w:lang w:val="en-US"/>
        </w:rPr>
        <w:t>with</w:t>
      </w:r>
      <w:r w:rsidR="00071E42">
        <w:rPr>
          <w:lang w:val="en-US"/>
        </w:rPr>
        <w:t xml:space="preserve"> </w:t>
      </w:r>
      <w:r w:rsidR="00071E42" w:rsidRPr="00AF6C28">
        <w:rPr>
          <w:lang w:val="en-US"/>
        </w:rPr>
        <w:t>OCD</w:t>
      </w:r>
      <w:r w:rsidR="00071E42">
        <w:rPr>
          <w:lang w:val="en-US"/>
        </w:rPr>
        <w:t xml:space="preserve">) but none of these predictors </w:t>
      </w:r>
      <w:r w:rsidR="00181CA0">
        <w:rPr>
          <w:lang w:val="en-US"/>
        </w:rPr>
        <w:t>remained significant in the final multivariate regression model</w:t>
      </w:r>
      <w:r w:rsidR="00F05EFC">
        <w:rPr>
          <w:lang w:val="en-US"/>
        </w:rPr>
        <w:t xml:space="preserve">. </w:t>
      </w:r>
      <w:r w:rsidR="00282BDA" w:rsidRPr="00AF6C28">
        <w:rPr>
          <w:lang w:val="en-US"/>
        </w:rPr>
        <w:t xml:space="preserve"> </w:t>
      </w:r>
    </w:p>
    <w:p w14:paraId="45640783" w14:textId="5FA58469" w:rsidR="00F2053D" w:rsidRPr="00AF6C28" w:rsidRDefault="00282BDA">
      <w:pPr>
        <w:pStyle w:val="berschrift3"/>
      </w:pPr>
      <w:r>
        <w:t>Predicting symptom severity</w:t>
      </w:r>
      <w:r w:rsidR="005467AF">
        <w:t xml:space="preserve"> using</w:t>
      </w:r>
      <w:r>
        <w:t xml:space="preserve"> linear regression</w:t>
      </w:r>
      <w:r w:rsidR="001F7207" w:rsidRPr="00AF6C28">
        <w:t xml:space="preserve"> </w:t>
      </w:r>
    </w:p>
    <w:p w14:paraId="54082DD9" w14:textId="7D9D4A5F" w:rsidR="00F2053D" w:rsidRPr="00AF6C28" w:rsidRDefault="006B582C" w:rsidP="008C6D5F">
      <w:pPr>
        <w:pStyle w:val="Normal1"/>
        <w:rPr>
          <w:lang w:val="en-US"/>
        </w:rPr>
      </w:pPr>
      <w:r>
        <w:rPr>
          <w:lang w:val="en-US"/>
        </w:rPr>
        <w:t xml:space="preserve">We repeated the regression analysis above </w:t>
      </w:r>
      <w:r w:rsidR="00DF5A73">
        <w:rPr>
          <w:lang w:val="en-US"/>
        </w:rPr>
        <w:t xml:space="preserve">but instead </w:t>
      </w:r>
      <w:r>
        <w:rPr>
          <w:lang w:val="en-US"/>
        </w:rPr>
        <w:t xml:space="preserve">using linear regression. </w:t>
      </w:r>
      <w:r w:rsidR="008C6D5F">
        <w:rPr>
          <w:lang w:val="en-US"/>
        </w:rPr>
        <w:t>Thirteen</w:t>
      </w:r>
      <w:r w:rsidR="00DA7AD0">
        <w:rPr>
          <w:lang w:val="en-US"/>
        </w:rPr>
        <w:t xml:space="preserve"> predictors </w:t>
      </w:r>
      <w:r w:rsidR="003B71A3">
        <w:rPr>
          <w:lang w:val="en-US"/>
        </w:rPr>
        <w:t>reached significance</w:t>
      </w:r>
      <w:r w:rsidR="00DA7AD0">
        <w:rPr>
          <w:lang w:val="en-US"/>
        </w:rPr>
        <w:t xml:space="preserve"> in step 1</w:t>
      </w:r>
      <w:r w:rsidR="003B71A3">
        <w:rPr>
          <w:lang w:val="en-US"/>
        </w:rPr>
        <w:t xml:space="preserve"> (years with OCD, OCD treatment experience, CGI-I, </w:t>
      </w:r>
      <w:r w:rsidR="008C6D5F">
        <w:rPr>
          <w:lang w:val="en-US"/>
        </w:rPr>
        <w:t>previous CBT for OCD, ChOCI-R-P, EWSAS-P, OCD onset, SCAS-S-P, ADHD, ChOCI-R-C, FAS-PR, CDI-S, EWSAS-C)</w:t>
      </w:r>
      <w:r w:rsidR="00DA7AD0">
        <w:rPr>
          <w:lang w:val="en-US"/>
        </w:rPr>
        <w:t xml:space="preserve">. </w:t>
      </w:r>
      <w:r w:rsidR="003A12BB" w:rsidRPr="00AF6C28">
        <w:rPr>
          <w:lang w:val="en-US"/>
        </w:rPr>
        <w:t xml:space="preserve">However, when those predictors were submitted to a multiple regression, none reached statistical significance. </w:t>
      </w:r>
    </w:p>
    <w:p w14:paraId="58D3C5AE" w14:textId="3736C916" w:rsidR="00F2053D" w:rsidRPr="00AF6C28" w:rsidRDefault="008D66D6">
      <w:pPr>
        <w:pStyle w:val="berschrift2"/>
      </w:pPr>
      <w:bookmarkStart w:id="52" w:name="_qgy2yhyd8sm9" w:colFirst="0" w:colLast="0"/>
      <w:bookmarkStart w:id="53" w:name="_g3973ks0liio" w:colFirst="0" w:colLast="0"/>
      <w:bookmarkEnd w:id="52"/>
      <w:bookmarkEnd w:id="53"/>
      <w:commentRangeStart w:id="54"/>
      <w:ins w:id="55" w:author="Fabian Lenhard" w:date="2016-11-24T10:59:00Z">
        <w:r>
          <w:t>Machine</w:t>
        </w:r>
        <w:r w:rsidRPr="00AF6C28">
          <w:t xml:space="preserve"> </w:t>
        </w:r>
      </w:ins>
      <w:r w:rsidR="001F7207" w:rsidRPr="00AF6C28">
        <w:t>learning results</w:t>
      </w:r>
      <w:commentRangeEnd w:id="54"/>
      <w:r>
        <w:rPr>
          <w:rStyle w:val="Kommentarzeichen"/>
          <w:rFonts w:eastAsiaTheme="minorEastAsia" w:cstheme="minorBidi"/>
          <w:bCs w:val="0"/>
          <w:i w:val="0"/>
          <w:iCs w:val="0"/>
        </w:rPr>
        <w:commentReference w:id="54"/>
      </w:r>
    </w:p>
    <w:p w14:paraId="4F539AF9" w14:textId="38F23477" w:rsidR="00F2053D" w:rsidRPr="00AF6C28" w:rsidRDefault="001F7207">
      <w:pPr>
        <w:pStyle w:val="berschrift3"/>
      </w:pPr>
      <w:bookmarkStart w:id="56" w:name="_i0h2vmezpyei" w:colFirst="0" w:colLast="0"/>
      <w:bookmarkEnd w:id="56"/>
      <w:commentRangeStart w:id="57"/>
      <w:commentRangeStart w:id="58"/>
      <w:r w:rsidRPr="00AF6C28">
        <w:t xml:space="preserve">Predicting </w:t>
      </w:r>
      <w:r w:rsidR="00282BDA">
        <w:t>treatment response</w:t>
      </w:r>
      <w:ins w:id="59" w:author="Sebastian Sauer" w:date="2016-11-24T16:02:00Z">
        <w:r w:rsidR="00686439">
          <w:t xml:space="preserve"> as binary variable</w:t>
        </w:r>
      </w:ins>
      <w:r w:rsidRPr="00AF6C28">
        <w:t xml:space="preserve"> </w:t>
      </w:r>
      <w:commentRangeEnd w:id="57"/>
      <w:r w:rsidR="00D67F13">
        <w:rPr>
          <w:rStyle w:val="Kommentarzeichen"/>
          <w:rFonts w:eastAsiaTheme="minorEastAsia" w:cstheme="minorBidi"/>
          <w:b w:val="0"/>
        </w:rPr>
        <w:commentReference w:id="57"/>
      </w:r>
      <w:commentRangeEnd w:id="58"/>
      <w:r w:rsidR="00121337">
        <w:rPr>
          <w:rStyle w:val="Kommentarzeichen"/>
          <w:rFonts w:eastAsiaTheme="minorEastAsia" w:cstheme="minorBidi"/>
          <w:b w:val="0"/>
        </w:rPr>
        <w:commentReference w:id="58"/>
      </w:r>
    </w:p>
    <w:p w14:paraId="556D1879" w14:textId="54F994F2" w:rsidR="00F2053D" w:rsidRPr="00AF6C28" w:rsidRDefault="001F7207">
      <w:pPr>
        <w:pStyle w:val="Normal1"/>
        <w:rPr>
          <w:lang w:val="en-US"/>
        </w:rPr>
      </w:pPr>
      <w:r w:rsidRPr="00AF6C28">
        <w:rPr>
          <w:lang w:val="en-US"/>
        </w:rPr>
        <w:lastRenderedPageBreak/>
        <w:t>As a first “sense check”, we performed t-tests for each predictor with the outcome variable as grouping variable (two-sided) on the whole sample. The rationale of this test is to see whether there are differences in the respective variable between re</w:t>
      </w:r>
      <w:r w:rsidR="007B7303">
        <w:rPr>
          <w:lang w:val="en-US"/>
        </w:rPr>
        <w:t xml:space="preserve">sponders and non-responders. </w:t>
      </w:r>
      <w:ins w:id="60" w:author="Fabian Lenhard" w:date="2016-11-24T11:44:00Z">
        <w:del w:id="61" w:author="Sebastian Sauer" w:date="2016-11-24T16:00:00Z">
          <w:r w:rsidR="007B7303" w:rsidDel="00686439">
            <w:rPr>
              <w:lang w:val="en-US"/>
            </w:rPr>
            <w:delText>Online supplement</w:delText>
          </w:r>
        </w:del>
      </w:ins>
      <w:del w:id="62" w:author="Sebastian Sauer" w:date="2016-11-24T16:06:00Z">
        <w:r w:rsidRPr="00AF6C28" w:rsidDel="0047762D">
          <w:rPr>
            <w:lang w:val="en-US"/>
          </w:rPr>
          <w:delText xml:space="preserve">. </w:delText>
        </w:r>
      </w:del>
      <w:commentRangeStart w:id="63"/>
      <w:r w:rsidRPr="00AF6C28">
        <w:rPr>
          <w:lang w:val="en-US"/>
        </w:rPr>
        <w:t xml:space="preserve">X </w:t>
      </w:r>
      <w:commentRangeEnd w:id="63"/>
      <w:r w:rsidR="00686439">
        <w:rPr>
          <w:rStyle w:val="Kommentarzeichen"/>
          <w:rFonts w:ascii="Times New Roman" w:hAnsi="Times New Roman"/>
          <w:lang w:val="en-US"/>
        </w:rPr>
        <w:commentReference w:id="63"/>
      </w:r>
      <w:r w:rsidRPr="00AF6C28">
        <w:rPr>
          <w:lang w:val="en-US"/>
        </w:rPr>
        <w:t>sh</w:t>
      </w:r>
      <w:r w:rsidR="00696407">
        <w:rPr>
          <w:lang w:val="en-US"/>
        </w:rPr>
        <w:t>ows the p-values of the t-tests.</w:t>
      </w:r>
      <w:r w:rsidRPr="00AF6C28">
        <w:rPr>
          <w:lang w:val="en-US"/>
        </w:rPr>
        <w:t xml:space="preserve"> </w:t>
      </w:r>
      <w:r w:rsidR="00696407">
        <w:rPr>
          <w:lang w:val="en-US"/>
        </w:rPr>
        <w:t>Four</w:t>
      </w:r>
      <w:r w:rsidRPr="00AF6C28">
        <w:rPr>
          <w:lang w:val="en-US"/>
        </w:rPr>
        <w:t xml:space="preserve"> variables showed significant p-values (years with OCD: p &lt; 0.001; OCD onset: p &lt; = 0.001; CYBOCS pre avoid: p = 0.046; CGI S pre: p = 0.04). </w:t>
      </w:r>
      <w:ins w:id="64" w:author="Sebastian Sauer" w:date="2016-11-24T16:12:00Z">
        <w:r w:rsidR="00121337">
          <w:rPr>
            <w:lang w:val="en-US"/>
          </w:rPr>
          <w:t xml:space="preserve">This </w:t>
        </w:r>
      </w:ins>
      <w:ins w:id="65" w:author="Sebastian Sauer" w:date="2016-11-24T16:13:00Z">
        <w:r w:rsidR="00121337">
          <w:rPr>
            <w:lang w:val="en-US"/>
          </w:rPr>
          <w:t xml:space="preserve">straight-forward </w:t>
        </w:r>
      </w:ins>
      <w:ins w:id="66" w:author="Sebastian Sauer" w:date="2016-11-24T16:12:00Z">
        <w:r w:rsidR="00121337">
          <w:rPr>
            <w:lang w:val="en-US"/>
          </w:rPr>
          <w:t xml:space="preserve">analysis gives a first impression which predictor may prove </w:t>
        </w:r>
      </w:ins>
      <w:ins w:id="67" w:author="Sebastian Sauer" w:date="2016-11-24T16:13:00Z">
        <w:r w:rsidR="00121337">
          <w:rPr>
            <w:lang w:val="en-US"/>
          </w:rPr>
          <w:t>relevant</w:t>
        </w:r>
      </w:ins>
      <w:ins w:id="68" w:author="Sebastian Sauer" w:date="2016-11-24T16:12:00Z">
        <w:r w:rsidR="00121337">
          <w:rPr>
            <w:lang w:val="en-US"/>
          </w:rPr>
          <w:t xml:space="preserve"> </w:t>
        </w:r>
      </w:ins>
      <w:ins w:id="69" w:author="Sebastian Sauer" w:date="2016-11-24T16:13:00Z">
        <w:r w:rsidR="00121337">
          <w:rPr>
            <w:lang w:val="en-US"/>
          </w:rPr>
          <w:t>for predicting treatment response.</w:t>
        </w:r>
      </w:ins>
    </w:p>
    <w:p w14:paraId="5550C7E0" w14:textId="77777777" w:rsidR="00F2053D" w:rsidRPr="00AF6C28" w:rsidRDefault="001F7207">
      <w:pPr>
        <w:pStyle w:val="Normal1"/>
        <w:rPr>
          <w:lang w:val="en-US"/>
        </w:rPr>
      </w:pPr>
      <w:r w:rsidRPr="00AF6C28">
        <w:rPr>
          <w:noProof/>
          <w:lang w:val="de-DE" w:eastAsia="de-DE"/>
        </w:rPr>
        <w:drawing>
          <wp:inline distT="114300" distB="114300" distL="114300" distR="114300" wp14:anchorId="2B762A99" wp14:editId="6F4D0C91">
            <wp:extent cx="5731200" cy="4089400"/>
            <wp:effectExtent l="0" t="0" r="0" b="0"/>
            <wp:docPr id="1" name="image02.png" descr="Unknown.png"/>
            <wp:cNvGraphicFramePr/>
            <a:graphic xmlns:a="http://schemas.openxmlformats.org/drawingml/2006/main">
              <a:graphicData uri="http://schemas.openxmlformats.org/drawingml/2006/picture">
                <pic:pic xmlns:pic="http://schemas.openxmlformats.org/drawingml/2006/picture">
                  <pic:nvPicPr>
                    <pic:cNvPr id="0" name="image02.png" descr="Unknown.png"/>
                    <pic:cNvPicPr preferRelativeResize="0"/>
                  </pic:nvPicPr>
                  <pic:blipFill>
                    <a:blip r:embed="rId10"/>
                    <a:srcRect/>
                    <a:stretch>
                      <a:fillRect/>
                    </a:stretch>
                  </pic:blipFill>
                  <pic:spPr>
                    <a:xfrm>
                      <a:off x="0" y="0"/>
                      <a:ext cx="5731200" cy="4089400"/>
                    </a:xfrm>
                    <a:prstGeom prst="rect">
                      <a:avLst/>
                    </a:prstGeom>
                    <a:ln/>
                  </pic:spPr>
                </pic:pic>
              </a:graphicData>
            </a:graphic>
          </wp:inline>
        </w:drawing>
      </w:r>
    </w:p>
    <w:p w14:paraId="1710C820" w14:textId="54B138B9" w:rsidR="00F2053D" w:rsidRDefault="007B7303" w:rsidP="00282BDA">
      <w:pPr>
        <w:pStyle w:val="Normal1"/>
        <w:ind w:firstLine="0"/>
        <w:rPr>
          <w:ins w:id="70" w:author="Sebastian Sauer" w:date="2016-11-24T16:12:00Z"/>
          <w:lang w:val="en-US"/>
        </w:rPr>
      </w:pPr>
      <w:ins w:id="71" w:author="Fabian Lenhard" w:date="2016-11-24T11:45:00Z">
        <w:r>
          <w:rPr>
            <w:lang w:val="en-US"/>
          </w:rPr>
          <w:t>Online supplement</w:t>
        </w:r>
      </w:ins>
      <w:del w:id="72" w:author="Fabian Lenhard" w:date="2016-11-24T11:45:00Z">
        <w:r w:rsidR="001F7207" w:rsidRPr="00AF6C28" w:rsidDel="007B7303">
          <w:rPr>
            <w:lang w:val="en-US"/>
          </w:rPr>
          <w:delText>Figure</w:delText>
        </w:r>
      </w:del>
      <w:r w:rsidR="001F7207" w:rsidRPr="00AF6C28">
        <w:rPr>
          <w:lang w:val="en-US"/>
        </w:rPr>
        <w:t xml:space="preserve"> X: </w:t>
      </w:r>
      <w:commentRangeStart w:id="73"/>
      <w:r w:rsidR="001F7207" w:rsidRPr="00AF6C28">
        <w:rPr>
          <w:lang w:val="en-US"/>
        </w:rPr>
        <w:t xml:space="preserve">p-values </w:t>
      </w:r>
      <w:commentRangeEnd w:id="73"/>
      <w:r w:rsidR="00764C07">
        <w:rPr>
          <w:rStyle w:val="Kommentarzeichen"/>
          <w:rFonts w:ascii="Times New Roman" w:hAnsi="Times New Roman"/>
          <w:lang w:val="en-US"/>
        </w:rPr>
        <w:commentReference w:id="73"/>
      </w:r>
      <w:r w:rsidR="001F7207" w:rsidRPr="00AF6C28">
        <w:rPr>
          <w:lang w:val="en-US"/>
        </w:rPr>
        <w:t>for unpaired t-tests (two-sided) for each predictor between the two outcome groups</w:t>
      </w:r>
    </w:p>
    <w:p w14:paraId="27EF5572" w14:textId="18B75D5D" w:rsidR="00121337" w:rsidRPr="00AF6C28" w:rsidDel="00121337" w:rsidRDefault="00121337" w:rsidP="00282BDA">
      <w:pPr>
        <w:pStyle w:val="Normal1"/>
        <w:ind w:firstLine="0"/>
        <w:rPr>
          <w:del w:id="74" w:author="Sebastian Sauer" w:date="2016-11-24T16:12:00Z"/>
          <w:lang w:val="en-US"/>
        </w:rPr>
      </w:pPr>
    </w:p>
    <w:p w14:paraId="79DA2EBD" w14:textId="77777777" w:rsidR="00696407" w:rsidRDefault="00696407">
      <w:pPr>
        <w:pStyle w:val="Normal1"/>
        <w:rPr>
          <w:i/>
          <w:lang w:val="en-US"/>
        </w:rPr>
      </w:pPr>
    </w:p>
    <w:p w14:paraId="424014ED" w14:textId="4D457A24" w:rsidR="00F2053D" w:rsidRPr="00AF6C28" w:rsidRDefault="001F7207">
      <w:pPr>
        <w:pStyle w:val="Normal1"/>
        <w:rPr>
          <w:lang w:val="en-US"/>
        </w:rPr>
      </w:pPr>
      <w:r w:rsidRPr="00AF6C28">
        <w:rPr>
          <w:i/>
          <w:lang w:val="en-US"/>
        </w:rPr>
        <w:t>Linear model.</w:t>
      </w:r>
      <w:r w:rsidR="000722BC">
        <w:rPr>
          <w:lang w:val="en-US"/>
        </w:rPr>
        <w:t xml:space="preserve">  T</w:t>
      </w:r>
      <w:r w:rsidRPr="00AF6C28">
        <w:rPr>
          <w:lang w:val="en-US"/>
        </w:rPr>
        <w:t xml:space="preserve">he four predictors identified above were submitted to a </w:t>
      </w:r>
      <w:commentRangeStart w:id="75"/>
      <w:r w:rsidRPr="00AF6C28">
        <w:rPr>
          <w:lang w:val="en-US"/>
        </w:rPr>
        <w:t xml:space="preserve">multiple logistic </w:t>
      </w:r>
      <w:commentRangeEnd w:id="75"/>
      <w:r w:rsidR="00F70823">
        <w:rPr>
          <w:rStyle w:val="Kommentarzeichen"/>
          <w:rFonts w:ascii="Times New Roman" w:hAnsi="Times New Roman"/>
          <w:lang w:val="en-US"/>
        </w:rPr>
        <w:commentReference w:id="75"/>
      </w:r>
      <w:r w:rsidRPr="00AF6C28">
        <w:rPr>
          <w:lang w:val="en-US"/>
        </w:rPr>
        <w:t xml:space="preserve">regression. </w:t>
      </w:r>
      <w:ins w:id="76" w:author="Sebastian Sauer" w:date="2016-11-24T16:03:00Z">
        <w:r w:rsidR="00D3571E">
          <w:rPr>
            <w:lang w:val="en-US"/>
          </w:rPr>
          <w:t>This model is the machine learning pendant to classical regression analysis</w:t>
        </w:r>
      </w:ins>
      <w:ins w:id="77" w:author="Sebastian Sauer" w:date="2016-11-24T16:04:00Z">
        <w:r w:rsidR="00D3571E">
          <w:rPr>
            <w:lang w:val="en-US"/>
          </w:rPr>
          <w:t>.</w:t>
        </w:r>
      </w:ins>
      <w:ins w:id="78" w:author="Sebastian Sauer" w:date="2016-11-24T16:03:00Z">
        <w:r w:rsidR="00D3571E">
          <w:rPr>
            <w:lang w:val="en-US"/>
          </w:rPr>
          <w:t xml:space="preserve"> </w:t>
        </w:r>
      </w:ins>
      <w:ins w:id="79" w:author="Sebastian Sauer" w:date="2016-11-24T16:04:00Z">
        <w:r w:rsidR="00D3571E">
          <w:rPr>
            <w:lang w:val="en-US"/>
          </w:rPr>
          <w:t>T</w:t>
        </w:r>
      </w:ins>
      <w:ins w:id="80" w:author="Sebastian Sauer" w:date="2016-11-24T16:03:00Z">
        <w:r w:rsidR="00D3571E">
          <w:rPr>
            <w:lang w:val="en-US"/>
          </w:rPr>
          <w:t xml:space="preserve">he </w:t>
        </w:r>
        <w:r w:rsidR="00D3571E">
          <w:rPr>
            <w:lang w:val="en-US"/>
          </w:rPr>
          <w:lastRenderedPageBreak/>
          <w:t xml:space="preserve">differences being that the model is tested on “fresh” data, ie., the test sample, and that we used a stepwise approach to </w:t>
        </w:r>
      </w:ins>
      <w:ins w:id="81" w:author="Sebastian Sauer" w:date="2016-11-24T16:04:00Z">
        <w:r w:rsidR="00D3571E">
          <w:rPr>
            <w:lang w:val="en-US"/>
          </w:rPr>
          <w:t xml:space="preserve">select predictors. </w:t>
        </w:r>
      </w:ins>
      <w:r w:rsidRPr="00AF6C28">
        <w:rPr>
          <w:lang w:val="en-US"/>
        </w:rPr>
        <w:t xml:space="preserve">The accuracy in the test model was low (Cohen’s Kappa: 0.17). Next, a linear model with stepwise feature selection was run. </w:t>
      </w:r>
      <w:del w:id="82" w:author="Sebastian Sauer" w:date="2016-11-24T16:05:00Z">
        <w:r w:rsidRPr="00AF6C28" w:rsidDel="00D3571E">
          <w:rPr>
            <w:lang w:val="en-US"/>
          </w:rPr>
          <w:delText xml:space="preserve">As </w:delText>
        </w:r>
      </w:del>
      <w:ins w:id="83" w:author="Sebastian Sauer" w:date="2016-11-24T16:05:00Z">
        <w:r w:rsidR="00D3571E">
          <w:rPr>
            <w:lang w:val="en-US"/>
          </w:rPr>
          <w:t>T</w:t>
        </w:r>
      </w:ins>
      <w:del w:id="84" w:author="Sebastian Sauer" w:date="2016-11-24T16:05:00Z">
        <w:r w:rsidRPr="00AF6C28" w:rsidDel="00D3571E">
          <w:rPr>
            <w:lang w:val="en-US"/>
          </w:rPr>
          <w:delText>t</w:delText>
        </w:r>
      </w:del>
      <w:r w:rsidRPr="00AF6C28">
        <w:rPr>
          <w:lang w:val="en-US"/>
        </w:rPr>
        <w:t xml:space="preserve">he predictive accuracy in the test model was </w:t>
      </w:r>
      <w:del w:id="85" w:author="Sebastian Sauer" w:date="2016-11-24T16:05:00Z">
        <w:r w:rsidRPr="00AF6C28" w:rsidDel="00D3571E">
          <w:rPr>
            <w:lang w:val="en-US"/>
          </w:rPr>
          <w:delText xml:space="preserve">again </w:delText>
        </w:r>
        <w:commentRangeStart w:id="86"/>
        <w:r w:rsidRPr="00AF6C28" w:rsidDel="00D3571E">
          <w:rPr>
            <w:lang w:val="en-US"/>
          </w:rPr>
          <w:delText>low</w:delText>
        </w:r>
      </w:del>
      <w:ins w:id="87" w:author="Sebastian Sauer" w:date="2016-11-24T16:05:00Z">
        <w:r w:rsidR="00D3571E">
          <w:rPr>
            <w:lang w:val="en-US"/>
          </w:rPr>
          <w:t>lower than chance</w:t>
        </w:r>
      </w:ins>
      <w:r w:rsidRPr="00AF6C28">
        <w:rPr>
          <w:lang w:val="en-US"/>
        </w:rPr>
        <w:t xml:space="preserve"> (Cohen’s Kappa </w:t>
      </w:r>
      <w:commentRangeStart w:id="88"/>
      <w:r w:rsidRPr="00AF6C28">
        <w:rPr>
          <w:lang w:val="en-US"/>
        </w:rPr>
        <w:t xml:space="preserve">&lt; </w:t>
      </w:r>
      <w:del w:id="89" w:author="Sebastian Sauer" w:date="2016-11-24T16:06:00Z">
        <w:r w:rsidRPr="00AF6C28" w:rsidDel="0047762D">
          <w:rPr>
            <w:lang w:val="en-US"/>
          </w:rPr>
          <w:delText>0</w:delText>
        </w:r>
        <w:commentRangeEnd w:id="88"/>
        <w:r w:rsidR="008D66D6" w:rsidDel="0047762D">
          <w:rPr>
            <w:rStyle w:val="Kommentarzeichen"/>
            <w:rFonts w:ascii="Times New Roman" w:hAnsi="Times New Roman"/>
            <w:lang w:val="en-US"/>
          </w:rPr>
          <w:commentReference w:id="88"/>
        </w:r>
        <w:r w:rsidRPr="00AF6C28" w:rsidDel="0047762D">
          <w:rPr>
            <w:lang w:val="en-US"/>
          </w:rPr>
          <w:delText>)</w:delText>
        </w:r>
      </w:del>
      <w:ins w:id="90" w:author="Sebastian Sauer" w:date="2016-11-24T16:06:00Z">
        <w:r w:rsidR="0047762D">
          <w:rPr>
            <w:lang w:val="en-US"/>
          </w:rPr>
          <w:t>-.37.</w:t>
        </w:r>
      </w:ins>
      <w:del w:id="91" w:author="Sebastian Sauer" w:date="2016-11-24T16:06:00Z">
        <w:r w:rsidRPr="00AF6C28" w:rsidDel="0047762D">
          <w:rPr>
            <w:lang w:val="en-US"/>
          </w:rPr>
          <w:delText>, the results are not detailed further here, but can be found in the supplementary material.</w:delText>
        </w:r>
      </w:del>
      <w:r w:rsidRPr="00AF6C28">
        <w:rPr>
          <w:lang w:val="en-US"/>
        </w:rPr>
        <w:t xml:space="preserve"> </w:t>
      </w:r>
      <w:commentRangeEnd w:id="86"/>
      <w:r w:rsidR="004120BB">
        <w:rPr>
          <w:rStyle w:val="Kommentarzeichen"/>
          <w:rFonts w:ascii="Times New Roman" w:hAnsi="Times New Roman"/>
          <w:lang w:val="en-US"/>
        </w:rPr>
        <w:commentReference w:id="86"/>
      </w:r>
    </w:p>
    <w:p w14:paraId="2F6FA323" w14:textId="0F681B63" w:rsidR="00F2053D" w:rsidRPr="00AF6C28" w:rsidRDefault="001F7207">
      <w:pPr>
        <w:pStyle w:val="Normal1"/>
        <w:rPr>
          <w:lang w:val="en-US"/>
        </w:rPr>
      </w:pPr>
      <w:commentRangeStart w:id="92"/>
      <w:r w:rsidRPr="00AF6C28">
        <w:rPr>
          <w:i/>
          <w:lang w:val="en-US"/>
        </w:rPr>
        <w:t xml:space="preserve">Best subset predictor selection. </w:t>
      </w:r>
      <w:commentRangeEnd w:id="92"/>
      <w:r w:rsidR="007E46BE">
        <w:rPr>
          <w:rStyle w:val="Kommentarzeichen"/>
          <w:rFonts w:ascii="Times New Roman" w:hAnsi="Times New Roman"/>
          <w:lang w:val="en-US"/>
        </w:rPr>
        <w:commentReference w:id="92"/>
      </w:r>
      <w:del w:id="93" w:author="Sebastian Sauer" w:date="2016-11-24T16:07:00Z">
        <w:r w:rsidRPr="00AF6C28" w:rsidDel="0047762D">
          <w:rPr>
            <w:lang w:val="en-US"/>
          </w:rPr>
          <w:delText>I</w:delText>
        </w:r>
      </w:del>
      <w:ins w:id="94" w:author="Sebastian Sauer" w:date="2016-11-24T16:07:00Z">
        <w:r w:rsidR="0047762D">
          <w:rPr>
            <w:lang w:val="en-US"/>
          </w:rPr>
          <w:t>Here, we fit a linear model again, but selected the best predictors by computing all possible subsets. More precisely, i</w:t>
        </w:r>
      </w:ins>
      <w:r w:rsidRPr="00AF6C28">
        <w:rPr>
          <w:lang w:val="en-US"/>
        </w:rPr>
        <w:t>n this mode</w:t>
      </w:r>
      <w:r w:rsidR="00696407">
        <w:rPr>
          <w:lang w:val="en-US"/>
        </w:rPr>
        <w:t>l</w:t>
      </w:r>
      <w:r w:rsidRPr="00AF6C28">
        <w:rPr>
          <w:lang w:val="en-US"/>
        </w:rPr>
        <w:t>, a predetermine</w:t>
      </w:r>
      <w:r w:rsidR="00696407">
        <w:rPr>
          <w:lang w:val="en-US"/>
        </w:rPr>
        <w:t>d maximum number of predictors was</w:t>
      </w:r>
      <w:r w:rsidRPr="00AF6C28">
        <w:rPr>
          <w:lang w:val="en-US"/>
        </w:rPr>
        <w:t xml:space="preserve"> selected (nmax) according to </w:t>
      </w:r>
      <w:r w:rsidR="000722BC">
        <w:rPr>
          <w:lang w:val="en-US"/>
        </w:rPr>
        <w:t>an</w:t>
      </w:r>
      <w:r w:rsidRPr="00AF6C28">
        <w:rPr>
          <w:lang w:val="en-US"/>
        </w:rPr>
        <w:t xml:space="preserve"> optimality criterion</w:t>
      </w:r>
      <w:r w:rsidR="000722BC">
        <w:rPr>
          <w:lang w:val="en-US"/>
        </w:rPr>
        <w:t xml:space="preserve"> that</w:t>
      </w:r>
      <w:r w:rsidRPr="00AF6C28">
        <w:rPr>
          <w:lang w:val="en-US"/>
        </w:rPr>
        <w:t xml:space="preserve"> is computed from the set of all possible models. The model with the best fit (based on C-p) included </w:t>
      </w:r>
      <w:ins w:id="95" w:author="Sebastian Sauer" w:date="2016-11-24T16:08:00Z">
        <w:r w:rsidR="0047762D">
          <w:rPr>
            <w:lang w:val="en-US"/>
          </w:rPr>
          <w:t>nmax=</w:t>
        </w:r>
      </w:ins>
      <w:r w:rsidRPr="00AF6C28">
        <w:rPr>
          <w:lang w:val="en-US"/>
        </w:rPr>
        <w:t>10 predictors</w:t>
      </w:r>
      <w:del w:id="96" w:author="Sebastian Sauer" w:date="2016-11-24T16:08:00Z">
        <w:r w:rsidRPr="00AF6C28" w:rsidDel="0047762D">
          <w:rPr>
            <w:lang w:val="en-US"/>
          </w:rPr>
          <w:delText xml:space="preserve"> (see supplementary material for details)</w:delText>
        </w:r>
      </w:del>
      <w:del w:id="97" w:author="Sebastian Sauer" w:date="2016-11-24T16:11:00Z">
        <w:r w:rsidRPr="00AF6C28" w:rsidDel="00121337">
          <w:rPr>
            <w:lang w:val="en-US"/>
          </w:rPr>
          <w:delText>. Two predictors in the training model reached statistical significance (n</w:delText>
        </w:r>
        <w:r w:rsidRPr="00AF6C28" w:rsidDel="00121337">
          <w:rPr>
            <w:vertAlign w:val="subscript"/>
            <w:lang w:val="en-US"/>
          </w:rPr>
          <w:delText>train</w:delText>
        </w:r>
        <w:r w:rsidR="00D67F13" w:rsidDel="00121337">
          <w:rPr>
            <w:lang w:val="en-US"/>
          </w:rPr>
          <w:delText xml:space="preserve"> = 49; CYBOCS item </w:delText>
        </w:r>
        <w:r w:rsidRPr="00AF6C28" w:rsidDel="00121337">
          <w:rPr>
            <w:lang w:val="en-US"/>
          </w:rPr>
          <w:delText>avoid</w:delText>
        </w:r>
        <w:r w:rsidR="00D67F13" w:rsidDel="00121337">
          <w:rPr>
            <w:lang w:val="en-US"/>
          </w:rPr>
          <w:delText>ance</w:delText>
        </w:r>
        <w:r w:rsidRPr="00AF6C28" w:rsidDel="00121337">
          <w:rPr>
            <w:lang w:val="en-US"/>
          </w:rPr>
          <w:delText>: b = 1.49; SE =  0.68; p =</w:delText>
        </w:r>
      </w:del>
      <w:del w:id="98" w:author="Sebastian Sauer" w:date="2016-11-24T16:08:00Z">
        <w:r w:rsidRPr="00AF6C28" w:rsidDel="0047762D">
          <w:rPr>
            <w:lang w:val="en-US"/>
          </w:rPr>
          <w:delText xml:space="preserve">   </w:delText>
        </w:r>
      </w:del>
      <w:del w:id="99" w:author="Sebastian Sauer" w:date="2016-11-24T16:11:00Z">
        <w:r w:rsidRPr="00AF6C28" w:rsidDel="00121337">
          <w:rPr>
            <w:lang w:val="en-US"/>
          </w:rPr>
          <w:delText xml:space="preserve"> 0.03; </w:delText>
        </w:r>
        <w:r w:rsidRPr="002B050A" w:rsidDel="00121337">
          <w:rPr>
            <w:highlight w:val="white"/>
            <w:lang w:val="en-US"/>
          </w:rPr>
          <w:delText>OCD</w:delText>
        </w:r>
        <w:r w:rsidR="00D67F13" w:rsidDel="00121337">
          <w:rPr>
            <w:highlight w:val="white"/>
            <w:lang w:val="en-US"/>
          </w:rPr>
          <w:delText xml:space="preserve"> </w:delText>
        </w:r>
        <w:r w:rsidRPr="002B050A" w:rsidDel="00121337">
          <w:rPr>
            <w:highlight w:val="white"/>
            <w:lang w:val="en-US"/>
          </w:rPr>
          <w:delText>onset: b =  -0.93; SE =</w:delText>
        </w:r>
      </w:del>
      <w:del w:id="100" w:author="Sebastian Sauer" w:date="2016-11-24T16:08:00Z">
        <w:r w:rsidRPr="002B050A" w:rsidDel="0047762D">
          <w:rPr>
            <w:highlight w:val="white"/>
            <w:lang w:val="en-US"/>
          </w:rPr>
          <w:delText xml:space="preserve"> </w:delText>
        </w:r>
      </w:del>
      <w:del w:id="101" w:author="Sebastian Sauer" w:date="2016-11-24T16:11:00Z">
        <w:r w:rsidRPr="002B050A" w:rsidDel="00121337">
          <w:rPr>
            <w:highlight w:val="white"/>
            <w:lang w:val="en-US"/>
          </w:rPr>
          <w:delText xml:space="preserve"> 0.40;</w:delText>
        </w:r>
      </w:del>
      <w:del w:id="102" w:author="Sebastian Sauer" w:date="2016-11-24T16:08:00Z">
        <w:r w:rsidRPr="002B050A" w:rsidDel="0047762D">
          <w:rPr>
            <w:highlight w:val="white"/>
            <w:lang w:val="en-US"/>
          </w:rPr>
          <w:delText xml:space="preserve"> </w:delText>
        </w:r>
      </w:del>
      <w:del w:id="103" w:author="Sebastian Sauer" w:date="2016-11-24T16:11:00Z">
        <w:r w:rsidRPr="002B050A" w:rsidDel="00121337">
          <w:rPr>
            <w:highlight w:val="white"/>
            <w:lang w:val="en-US"/>
          </w:rPr>
          <w:delText xml:space="preserve"> p = 0.02).</w:delText>
        </w:r>
      </w:del>
      <w:ins w:id="104" w:author="Sebastian Sauer" w:date="2016-11-24T16:11:00Z">
        <w:r w:rsidR="00121337">
          <w:rPr>
            <w:lang w:val="en-US"/>
          </w:rPr>
          <w:t>.</w:t>
        </w:r>
      </w:ins>
      <w:r w:rsidRPr="002B050A">
        <w:rPr>
          <w:highlight w:val="white"/>
          <w:lang w:val="en-US"/>
        </w:rPr>
        <w:t xml:space="preserve"> </w:t>
      </w:r>
      <w:del w:id="105" w:author="Sebastian Sauer" w:date="2016-11-24T16:12:00Z">
        <w:r w:rsidRPr="002B050A" w:rsidDel="00121337">
          <w:rPr>
            <w:highlight w:val="white"/>
            <w:lang w:val="en-US"/>
          </w:rPr>
          <w:delText>Thus,</w:delText>
        </w:r>
        <w:r w:rsidR="00D67F13" w:rsidDel="00121337">
          <w:rPr>
            <w:highlight w:val="white"/>
            <w:lang w:val="en-US"/>
          </w:rPr>
          <w:delText xml:space="preserve"> high values in avoidance</w:delText>
        </w:r>
        <w:r w:rsidRPr="002B050A" w:rsidDel="00121337">
          <w:rPr>
            <w:highlight w:val="white"/>
            <w:lang w:val="en-US"/>
          </w:rPr>
          <w:delText xml:space="preserve"> improved the (log) odds of therapeutic success whereas a late OCD onset decreased the (log) odds of therapeutic success. </w:delText>
        </w:r>
      </w:del>
      <w:r w:rsidRPr="002B050A">
        <w:rPr>
          <w:lang w:val="en-US"/>
        </w:rPr>
        <w:t>Accuracy in the test sample was high (Cohen’s Kapa: 0.68</w:t>
      </w:r>
      <w:del w:id="106" w:author="Sebastian Sauer" w:date="2016-11-24T16:08:00Z">
        <w:r w:rsidRPr="002B050A" w:rsidDel="0047762D">
          <w:rPr>
            <w:lang w:val="en-US"/>
          </w:rPr>
          <w:delText>. More details can be found in the supplementary online material</w:delText>
        </w:r>
      </w:del>
      <w:r w:rsidRPr="002B050A">
        <w:rPr>
          <w:lang w:val="en-US"/>
        </w:rPr>
        <w:t>).</w:t>
      </w:r>
    </w:p>
    <w:p w14:paraId="68D243CA" w14:textId="3A59CCB4" w:rsidR="00F2053D" w:rsidRPr="00AF6C28" w:rsidRDefault="001F7207">
      <w:pPr>
        <w:pStyle w:val="Normal1"/>
        <w:rPr>
          <w:lang w:val="en-US"/>
        </w:rPr>
      </w:pPr>
      <w:r w:rsidRPr="00AF6C28">
        <w:rPr>
          <w:i/>
          <w:lang w:val="en-US"/>
        </w:rPr>
        <w:t xml:space="preserve">L1 Elastic Net </w:t>
      </w:r>
      <w:commentRangeStart w:id="107"/>
      <w:r w:rsidRPr="00AF6C28">
        <w:rPr>
          <w:i/>
          <w:lang w:val="en-US"/>
        </w:rPr>
        <w:t>(Lasso).</w:t>
      </w:r>
      <w:r w:rsidRPr="00AF6C28">
        <w:rPr>
          <w:lang w:val="en-US"/>
        </w:rPr>
        <w:t xml:space="preserve">  </w:t>
      </w:r>
      <w:commentRangeEnd w:id="107"/>
      <w:r w:rsidR="00E15347">
        <w:rPr>
          <w:rStyle w:val="Kommentarzeichen"/>
          <w:rFonts w:ascii="Times New Roman" w:hAnsi="Times New Roman"/>
          <w:lang w:val="en-US"/>
        </w:rPr>
        <w:commentReference w:id="107"/>
      </w:r>
      <w:r w:rsidRPr="00AF6C28">
        <w:rPr>
          <w:lang w:val="en-US"/>
        </w:rPr>
        <w:t>Next we computed an Elastic Net</w:t>
      </w:r>
      <w:r w:rsidR="000722BC">
        <w:rPr>
          <w:lang w:val="en-US"/>
        </w:rPr>
        <w:t xml:space="preserve"> </w:t>
      </w:r>
      <w:r w:rsidRPr="00AF6C28">
        <w:rPr>
          <w:lang w:val="en-US"/>
        </w:rPr>
        <w:t xml:space="preserve">to see whether a flexible model would be able detect patterns more clearly. </w:t>
      </w:r>
      <w:del w:id="108" w:author="Sebastian Sauer" w:date="2016-11-24T16:11:00Z">
        <w:r w:rsidRPr="00AF6C28" w:rsidDel="00121337">
          <w:rPr>
            <w:lang w:val="en-US"/>
          </w:rPr>
          <w:delText>The results identified</w:delText>
        </w:r>
        <w:r w:rsidR="00D67F13" w:rsidDel="00121337">
          <w:rPr>
            <w:lang w:val="en-US"/>
          </w:rPr>
          <w:delText xml:space="preserve"> two different predictors: CGIS-</w:delText>
        </w:r>
        <w:r w:rsidRPr="00AF6C28" w:rsidDel="00121337">
          <w:rPr>
            <w:lang w:val="en-US"/>
          </w:rPr>
          <w:delText>S and OCD onset.</w:delText>
        </w:r>
        <w:r w:rsidRPr="00AF6C28" w:rsidDel="00121337">
          <w:rPr>
            <w:b/>
            <w:lang w:val="en-US"/>
          </w:rPr>
          <w:delText xml:space="preserve"> </w:delText>
        </w:r>
      </w:del>
      <w:r w:rsidRPr="00AF6C28">
        <w:rPr>
          <w:lang w:val="en-US"/>
        </w:rPr>
        <w:t>Accuracy in the test sample was relatively high (Cohen’s Kappa</w:t>
      </w:r>
      <w:ins w:id="109" w:author="Sebastian Sauer" w:date="2016-11-24T16:09:00Z">
        <w:r w:rsidR="0047762D">
          <w:rPr>
            <w:lang w:val="en-US"/>
          </w:rPr>
          <w:t>:</w:t>
        </w:r>
      </w:ins>
      <w:del w:id="110" w:author="Sebastian Sauer" w:date="2016-11-24T16:09:00Z">
        <w:r w:rsidRPr="00AF6C28" w:rsidDel="0047762D">
          <w:rPr>
            <w:lang w:val="en-US"/>
          </w:rPr>
          <w:delText xml:space="preserve"> of</w:delText>
        </w:r>
      </w:del>
      <w:r w:rsidRPr="00AF6C28">
        <w:rPr>
          <w:lang w:val="en-US"/>
        </w:rPr>
        <w:t xml:space="preserve"> 0.75). As possibly the test sample (n = 12) was too small to allow for reliable accuracy in prediction, we rerun the model with 40% test sample (n = 24). However, the model yielded less accurate results compared to the previous model (Cohen’s Kappa</w:t>
      </w:r>
      <w:ins w:id="111" w:author="Sebastian Sauer" w:date="2016-11-24T16:09:00Z">
        <w:r w:rsidR="0047762D">
          <w:rPr>
            <w:lang w:val="en-US"/>
          </w:rPr>
          <w:t>:</w:t>
        </w:r>
      </w:ins>
      <w:del w:id="112" w:author="Sebastian Sauer" w:date="2016-11-24T16:09:00Z">
        <w:r w:rsidRPr="00AF6C28" w:rsidDel="0047762D">
          <w:rPr>
            <w:lang w:val="en-US"/>
          </w:rPr>
          <w:delText xml:space="preserve"> =</w:delText>
        </w:r>
      </w:del>
      <w:r w:rsidRPr="00AF6C28">
        <w:rPr>
          <w:lang w:val="en-US"/>
        </w:rPr>
        <w:t xml:space="preserve"> 0.58).</w:t>
      </w:r>
    </w:p>
    <w:p w14:paraId="657F808F" w14:textId="222F9B1B" w:rsidR="00F2053D" w:rsidRPr="00AF6C28" w:rsidRDefault="001F7207">
      <w:pPr>
        <w:pStyle w:val="Normal1"/>
        <w:rPr>
          <w:lang w:val="en-US"/>
        </w:rPr>
      </w:pPr>
      <w:commentRangeStart w:id="113"/>
      <w:r w:rsidRPr="00AF6C28">
        <w:rPr>
          <w:i/>
          <w:lang w:val="en-US"/>
        </w:rPr>
        <w:t>Further models.</w:t>
      </w:r>
      <w:r w:rsidRPr="00AF6C28">
        <w:rPr>
          <w:lang w:val="en-US"/>
        </w:rPr>
        <w:t xml:space="preserve">  </w:t>
      </w:r>
      <w:commentRangeEnd w:id="113"/>
      <w:r w:rsidR="00D67F13">
        <w:rPr>
          <w:rStyle w:val="Kommentarzeichen"/>
          <w:rFonts w:ascii="Times New Roman" w:hAnsi="Times New Roman"/>
          <w:lang w:val="en-US"/>
        </w:rPr>
        <w:commentReference w:id="113"/>
      </w:r>
      <w:r w:rsidRPr="00AF6C28">
        <w:rPr>
          <w:lang w:val="en-US"/>
        </w:rPr>
        <w:t xml:space="preserve">Fitting Random Forests and for Support Vector Machines, in different variations, </w:t>
      </w:r>
      <w:commentRangeStart w:id="114"/>
      <w:commentRangeStart w:id="115"/>
      <w:r w:rsidRPr="00AF6C28">
        <w:rPr>
          <w:lang w:val="en-US"/>
        </w:rPr>
        <w:t xml:space="preserve">to the data yielded similar results </w:t>
      </w:r>
      <w:commentRangeEnd w:id="114"/>
      <w:r w:rsidR="00AF49D9">
        <w:rPr>
          <w:rStyle w:val="Kommentarzeichen"/>
          <w:rFonts w:ascii="Times New Roman" w:hAnsi="Times New Roman"/>
          <w:lang w:val="en-US"/>
        </w:rPr>
        <w:commentReference w:id="114"/>
      </w:r>
      <w:commentRangeEnd w:id="115"/>
      <w:r w:rsidR="0047762D">
        <w:rPr>
          <w:rStyle w:val="Kommentarzeichen"/>
          <w:rFonts w:ascii="Times New Roman" w:hAnsi="Times New Roman"/>
          <w:lang w:val="en-US"/>
        </w:rPr>
        <w:commentReference w:id="115"/>
      </w:r>
      <w:r w:rsidRPr="00AF6C28">
        <w:rPr>
          <w:lang w:val="en-US"/>
        </w:rPr>
        <w:t>(</w:t>
      </w:r>
      <w:ins w:id="116" w:author="Sebastian Sauer" w:date="2016-11-24T16:09:00Z">
        <w:r w:rsidR="0047762D">
          <w:rPr>
            <w:lang w:val="en-US"/>
          </w:rPr>
          <w:t xml:space="preserve">ie., </w:t>
        </w:r>
      </w:ins>
      <w:r w:rsidRPr="00AF6C28">
        <w:rPr>
          <w:lang w:val="en-US"/>
        </w:rPr>
        <w:t xml:space="preserve">Cohen’s Kappa between 0.71 and 0.80); see the supplementary materials for details. </w:t>
      </w:r>
    </w:p>
    <w:p w14:paraId="6773E888" w14:textId="1F62513F" w:rsidR="00F2053D" w:rsidRPr="00AF6C28" w:rsidRDefault="001F7207">
      <w:pPr>
        <w:pStyle w:val="Normal1"/>
        <w:rPr>
          <w:lang w:val="en-US"/>
        </w:rPr>
      </w:pPr>
      <w:r w:rsidRPr="00AF6C28">
        <w:rPr>
          <w:i/>
          <w:lang w:val="en-US"/>
        </w:rPr>
        <w:t>Summary</w:t>
      </w:r>
      <w:r w:rsidRPr="00AF6C28">
        <w:rPr>
          <w:lang w:val="en-US"/>
        </w:rPr>
        <w:t xml:space="preserve">.  </w:t>
      </w:r>
      <w:r w:rsidR="008C6D5F" w:rsidRPr="00AF6C28">
        <w:rPr>
          <w:lang w:val="en-US"/>
        </w:rPr>
        <w:t>In sum, the linear</w:t>
      </w:r>
      <w:ins w:id="117" w:author="Fabian Lenhard" w:date="2016-11-24T11:45:00Z">
        <w:r w:rsidR="007B7303">
          <w:rPr>
            <w:lang w:val="en-US"/>
          </w:rPr>
          <w:t xml:space="preserve"> machine learning</w:t>
        </w:r>
      </w:ins>
      <w:r w:rsidR="008C6D5F" w:rsidRPr="00AF6C28">
        <w:rPr>
          <w:lang w:val="en-US"/>
        </w:rPr>
        <w:t xml:space="preserve"> model achieved similar or slightly higher accuracy compared to the more flexible machine learning models.</w:t>
      </w:r>
      <w:r w:rsidR="008C6D5F">
        <w:rPr>
          <w:lang w:val="en-US"/>
        </w:rPr>
        <w:t xml:space="preserve"> </w:t>
      </w:r>
      <w:r w:rsidRPr="00AF6C28">
        <w:rPr>
          <w:lang w:val="en-US"/>
        </w:rPr>
        <w:t xml:space="preserve">To aggregate the results in an overview, we counted how often a given predictor was deemed as “important” by each classification model. The </w:t>
      </w:r>
      <w:r w:rsidR="000722BC" w:rsidRPr="00AF6C28">
        <w:rPr>
          <w:lang w:val="en-US"/>
        </w:rPr>
        <w:t>predictors that were identified as important most frequently</w:t>
      </w:r>
      <w:r w:rsidRPr="00AF6C28">
        <w:rPr>
          <w:lang w:val="en-US"/>
        </w:rPr>
        <w:t xml:space="preserve"> were “years with OCD”, “OCD onset”, and education of parents (universit</w:t>
      </w:r>
      <w:r w:rsidR="008C6D5F">
        <w:rPr>
          <w:lang w:val="en-US"/>
        </w:rPr>
        <w:t>y)” (3 times each; see Fig. EEE</w:t>
      </w:r>
      <w:r w:rsidRPr="00AF6C28">
        <w:rPr>
          <w:lang w:val="en-US"/>
        </w:rPr>
        <w:t>).</w:t>
      </w:r>
    </w:p>
    <w:p w14:paraId="64AC898A" w14:textId="77777777" w:rsidR="00F2053D" w:rsidRPr="00AF6C28" w:rsidRDefault="00F2053D">
      <w:pPr>
        <w:pStyle w:val="Normal1"/>
        <w:rPr>
          <w:lang w:val="en-US"/>
        </w:rPr>
      </w:pPr>
    </w:p>
    <w:p w14:paraId="4A254EB2" w14:textId="77777777" w:rsidR="00F2053D" w:rsidRPr="00AF6C28" w:rsidRDefault="001F7207">
      <w:pPr>
        <w:pStyle w:val="Normal1"/>
        <w:rPr>
          <w:lang w:val="en-US"/>
        </w:rPr>
      </w:pPr>
      <w:commentRangeStart w:id="118"/>
      <w:commentRangeStart w:id="119"/>
      <w:commentRangeStart w:id="120"/>
      <w:r w:rsidRPr="00AF6C28">
        <w:rPr>
          <w:noProof/>
          <w:lang w:val="de-DE" w:eastAsia="de-DE"/>
        </w:rPr>
        <w:lastRenderedPageBreak/>
        <w:drawing>
          <wp:inline distT="114300" distB="114300" distL="114300" distR="114300" wp14:anchorId="79E80079" wp14:editId="54670E14">
            <wp:extent cx="4210050" cy="2543175"/>
            <wp:effectExtent l="0" t="0" r="0" b="0"/>
            <wp:docPr id="2" name="image05.png" descr="varimp_classification.png"/>
            <wp:cNvGraphicFramePr/>
            <a:graphic xmlns:a="http://schemas.openxmlformats.org/drawingml/2006/main">
              <a:graphicData uri="http://schemas.openxmlformats.org/drawingml/2006/picture">
                <pic:pic xmlns:pic="http://schemas.openxmlformats.org/drawingml/2006/picture">
                  <pic:nvPicPr>
                    <pic:cNvPr id="0" name="image05.png" descr="varimp_classification.png"/>
                    <pic:cNvPicPr preferRelativeResize="0"/>
                  </pic:nvPicPr>
                  <pic:blipFill>
                    <a:blip r:embed="rId11"/>
                    <a:srcRect/>
                    <a:stretch>
                      <a:fillRect/>
                    </a:stretch>
                  </pic:blipFill>
                  <pic:spPr>
                    <a:xfrm>
                      <a:off x="0" y="0"/>
                      <a:ext cx="4210050" cy="2543175"/>
                    </a:xfrm>
                    <a:prstGeom prst="rect">
                      <a:avLst/>
                    </a:prstGeom>
                    <a:ln/>
                  </pic:spPr>
                </pic:pic>
              </a:graphicData>
            </a:graphic>
          </wp:inline>
        </w:drawing>
      </w:r>
      <w:commentRangeEnd w:id="118"/>
      <w:r w:rsidR="00C81A22">
        <w:rPr>
          <w:rStyle w:val="Kommentarzeichen"/>
          <w:rFonts w:ascii="Times New Roman" w:hAnsi="Times New Roman"/>
          <w:lang w:val="en-US"/>
        </w:rPr>
        <w:commentReference w:id="118"/>
      </w:r>
      <w:commentRangeEnd w:id="119"/>
      <w:r w:rsidR="008C6D5F">
        <w:rPr>
          <w:rStyle w:val="Kommentarzeichen"/>
          <w:rFonts w:ascii="Times New Roman" w:hAnsi="Times New Roman"/>
          <w:lang w:val="en-US"/>
        </w:rPr>
        <w:commentReference w:id="119"/>
      </w:r>
      <w:commentRangeEnd w:id="120"/>
      <w:r w:rsidR="00121337">
        <w:rPr>
          <w:rStyle w:val="Kommentarzeichen"/>
          <w:rFonts w:ascii="Times New Roman" w:hAnsi="Times New Roman"/>
          <w:lang w:val="en-US"/>
        </w:rPr>
        <w:commentReference w:id="120"/>
      </w:r>
    </w:p>
    <w:p w14:paraId="1448DB28" w14:textId="77777777" w:rsidR="00F2053D" w:rsidRPr="00AF6C28" w:rsidRDefault="001F7207" w:rsidP="000722BC">
      <w:pPr>
        <w:pStyle w:val="Normal1"/>
        <w:ind w:firstLine="0"/>
        <w:rPr>
          <w:lang w:val="en-US"/>
        </w:rPr>
      </w:pPr>
      <w:r w:rsidRPr="00AF6C28">
        <w:rPr>
          <w:i/>
          <w:lang w:val="en-US"/>
        </w:rPr>
        <w:t>Figure EEE.</w:t>
      </w:r>
      <w:r w:rsidRPr="00AF6C28">
        <w:rPr>
          <w:lang w:val="en-US"/>
        </w:rPr>
        <w:t xml:space="preserve">  Frequency with which predictors were chosen as important by the models (</w:t>
      </w:r>
      <w:r w:rsidR="00696407">
        <w:rPr>
          <w:lang w:val="en-US"/>
        </w:rPr>
        <w:t>predicting treatment response at 3-month follow-up</w:t>
      </w:r>
      <w:r w:rsidRPr="00AF6C28">
        <w:rPr>
          <w:lang w:val="en-US"/>
        </w:rPr>
        <w:t>).</w:t>
      </w:r>
    </w:p>
    <w:p w14:paraId="4A0C54DD" w14:textId="5616A842" w:rsidR="00F2053D" w:rsidRPr="00AF6C28" w:rsidRDefault="000722BC">
      <w:pPr>
        <w:pStyle w:val="berschrift3"/>
      </w:pPr>
      <w:bookmarkStart w:id="121" w:name="_i3f3zhz4rv3t" w:colFirst="0" w:colLast="0"/>
      <w:bookmarkEnd w:id="121"/>
      <w:commentRangeStart w:id="122"/>
      <w:r>
        <w:t xml:space="preserve">Predicting </w:t>
      </w:r>
      <w:r w:rsidR="00696407">
        <w:t>symptom severity</w:t>
      </w:r>
      <w:commentRangeEnd w:id="122"/>
      <w:r w:rsidR="00D67F13">
        <w:rPr>
          <w:rStyle w:val="Kommentarzeichen"/>
          <w:rFonts w:eastAsiaTheme="minorEastAsia" w:cstheme="minorBidi"/>
          <w:b w:val="0"/>
        </w:rPr>
        <w:commentReference w:id="122"/>
      </w:r>
      <w:ins w:id="123" w:author="Sebastian Sauer" w:date="2016-11-24T16:15:00Z">
        <w:r w:rsidR="00121337">
          <w:t xml:space="preserve"> (numeric outcome)</w:t>
        </w:r>
      </w:ins>
    </w:p>
    <w:p w14:paraId="225BEA60" w14:textId="148764F8" w:rsidR="00F2053D" w:rsidRPr="00AF6C28" w:rsidRDefault="00121337">
      <w:pPr>
        <w:pStyle w:val="Normal1"/>
        <w:rPr>
          <w:lang w:val="en-US"/>
        </w:rPr>
      </w:pPr>
      <w:ins w:id="124" w:author="Sebastian Sauer" w:date="2016-11-24T16:15:00Z">
        <w:r>
          <w:rPr>
            <w:i/>
            <w:lang w:val="en-US"/>
          </w:rPr>
          <w:t>Elastic Net (</w:t>
        </w:r>
      </w:ins>
      <w:r w:rsidR="001F7207" w:rsidRPr="00AF6C28">
        <w:rPr>
          <w:i/>
          <w:lang w:val="en-US"/>
        </w:rPr>
        <w:t>Lasso</w:t>
      </w:r>
      <w:ins w:id="125" w:author="Sebastian Sauer" w:date="2016-11-24T16:15:00Z">
        <w:r>
          <w:rPr>
            <w:i/>
            <w:lang w:val="en-US"/>
          </w:rPr>
          <w:t>)</w:t>
        </w:r>
      </w:ins>
      <w:r w:rsidR="001F7207" w:rsidRPr="00AF6C28">
        <w:rPr>
          <w:lang w:val="en-US"/>
        </w:rPr>
        <w:t xml:space="preserve">. </w:t>
      </w:r>
      <w:commentRangeStart w:id="126"/>
      <w:del w:id="127" w:author="Sebastian Sauer" w:date="2016-11-24T16:15:00Z">
        <w:r w:rsidR="001F7207" w:rsidRPr="00AF6C28" w:rsidDel="00121337">
          <w:rPr>
            <w:lang w:val="en-US"/>
          </w:rPr>
          <w:delText>R squared in the training sample model was moderate (0.18)</w:delText>
        </w:r>
        <w:commentRangeEnd w:id="126"/>
        <w:r w:rsidR="008D66D6" w:rsidDel="00121337">
          <w:rPr>
            <w:rStyle w:val="Kommentarzeichen"/>
            <w:rFonts w:ascii="Times New Roman" w:hAnsi="Times New Roman"/>
            <w:lang w:val="en-US"/>
          </w:rPr>
          <w:commentReference w:id="126"/>
        </w:r>
        <w:r w:rsidR="001F7207" w:rsidRPr="00AF6C28" w:rsidDel="00121337">
          <w:rPr>
            <w:lang w:val="en-US"/>
          </w:rPr>
          <w:delText>.</w:delText>
        </w:r>
      </w:del>
      <w:ins w:id="128" w:author="Sebastian Sauer" w:date="2016-11-24T16:15:00Z">
        <w:r>
          <w:rPr>
            <w:lang w:val="en-US"/>
          </w:rPr>
          <w:t>First, we ran an Elastic Net where the train sampl</w:t>
        </w:r>
        <w:r w:rsidR="00911C65">
          <w:rPr>
            <w:lang w:val="en-US"/>
          </w:rPr>
          <w:t>e consisted of 80% of the parti</w:t>
        </w:r>
        <w:r>
          <w:rPr>
            <w:lang w:val="en-US"/>
          </w:rPr>
          <w:t>pants.</w:t>
        </w:r>
      </w:ins>
      <w:r w:rsidR="001F7207" w:rsidRPr="00AF6C28">
        <w:rPr>
          <w:lang w:val="en-US"/>
        </w:rPr>
        <w:t xml:space="preserve"> </w:t>
      </w:r>
      <w:ins w:id="129" w:author="Sebastian Sauer" w:date="2016-11-24T16:17:00Z">
        <w:r w:rsidR="00857850">
          <w:rPr>
            <w:lang w:val="en-US"/>
          </w:rPr>
          <w:t xml:space="preserve">R2 amounted to 0.18 in the test sample. </w:t>
        </w:r>
      </w:ins>
      <w:r w:rsidR="001F7207" w:rsidRPr="00AF6C28">
        <w:rPr>
          <w:lang w:val="en-US"/>
        </w:rPr>
        <w:t xml:space="preserve">In order to check whether the train sample may have been too small we re-fitted the Lasso with same parameters but on a 60-40 sample split; R squared </w:t>
      </w:r>
      <w:ins w:id="130" w:author="Sebastian Sauer" w:date="2016-11-24T16:19:00Z">
        <w:r w:rsidR="003C567D">
          <w:rPr>
            <w:lang w:val="en-US"/>
          </w:rPr>
          <w:t xml:space="preserve">in the test sample </w:t>
        </w:r>
      </w:ins>
      <w:r w:rsidR="001F7207" w:rsidRPr="00AF6C28">
        <w:rPr>
          <w:lang w:val="en-US"/>
        </w:rPr>
        <w:t>was of similar strength (0.20)</w:t>
      </w:r>
      <w:ins w:id="131" w:author="Sebastian Sauer" w:date="2016-11-24T16:19:00Z">
        <w:r w:rsidR="003C567D">
          <w:rPr>
            <w:lang w:val="en-US"/>
          </w:rPr>
          <w:t xml:space="preserve"> as in the 80-20 model</w:t>
        </w:r>
      </w:ins>
      <w:r w:rsidR="001F7207" w:rsidRPr="00AF6C28">
        <w:rPr>
          <w:lang w:val="en-US"/>
        </w:rPr>
        <w:t>.</w:t>
      </w:r>
    </w:p>
    <w:p w14:paraId="3B3B2131" w14:textId="411B3D03" w:rsidR="00F2053D" w:rsidRPr="00AF6C28" w:rsidRDefault="001F7207">
      <w:pPr>
        <w:pStyle w:val="Normal1"/>
        <w:rPr>
          <w:lang w:val="en-US"/>
        </w:rPr>
      </w:pPr>
      <w:r w:rsidRPr="00AF6C28">
        <w:rPr>
          <w:i/>
          <w:lang w:val="en-US"/>
        </w:rPr>
        <w:t>Random Forest</w:t>
      </w:r>
      <w:r w:rsidRPr="00AF6C28">
        <w:rPr>
          <w:lang w:val="en-US"/>
        </w:rPr>
        <w:t>.  A Random Forests model (1000 trees each, with 15 different variants of maximum</w:t>
      </w:r>
      <w:r w:rsidR="000722BC">
        <w:rPr>
          <w:lang w:val="en-US"/>
        </w:rPr>
        <w:t xml:space="preserve"> number of included predictors)</w:t>
      </w:r>
      <w:r w:rsidRPr="00AF6C28">
        <w:rPr>
          <w:lang w:val="en-US"/>
        </w:rPr>
        <w:t xml:space="preserve"> yielded </w:t>
      </w:r>
      <w:ins w:id="132" w:author="Sebastian Sauer" w:date="2016-11-24T16:19:00Z">
        <w:r w:rsidR="003C567D">
          <w:rPr>
            <w:lang w:val="en-US"/>
          </w:rPr>
          <w:t xml:space="preserve">a somewhat </w:t>
        </w:r>
      </w:ins>
      <w:r w:rsidRPr="00AF6C28">
        <w:rPr>
          <w:lang w:val="en-US"/>
        </w:rPr>
        <w:t>superior fit (R square in test sample: 0.23).</w:t>
      </w:r>
      <w:del w:id="133" w:author="Sebastian Sauer" w:date="2016-11-24T16:19:00Z">
        <w:r w:rsidRPr="00AF6C28" w:rsidDel="003C567D">
          <w:rPr>
            <w:lang w:val="en-US"/>
          </w:rPr>
          <w:delText xml:space="preserve"> Here a scree plot indicated the most important variables (in terms of mean decrease in accuracy) were years with OCD (9%), EWSAS</w:delText>
        </w:r>
        <w:r w:rsidR="007B7303" w:rsidDel="003C567D">
          <w:rPr>
            <w:lang w:val="en-US"/>
          </w:rPr>
          <w:delText>-</w:delText>
        </w:r>
        <w:r w:rsidRPr="00AF6C28" w:rsidDel="003C567D">
          <w:rPr>
            <w:lang w:val="en-US"/>
          </w:rPr>
          <w:delText>P</w:delText>
        </w:r>
        <w:r w:rsidR="007B7303" w:rsidDel="003C567D">
          <w:rPr>
            <w:lang w:val="en-US"/>
          </w:rPr>
          <w:delText xml:space="preserve"> (6%), CDI-</w:delText>
        </w:r>
        <w:r w:rsidRPr="00AF6C28" w:rsidDel="003C567D">
          <w:rPr>
            <w:lang w:val="en-US"/>
          </w:rPr>
          <w:delText>S (5%) and no OCD treatment experience (5%)</w:delText>
        </w:r>
      </w:del>
      <w:r w:rsidRPr="00AF6C28">
        <w:rPr>
          <w:lang w:val="en-US"/>
        </w:rPr>
        <w:t xml:space="preserve">.  </w:t>
      </w:r>
    </w:p>
    <w:p w14:paraId="6675371B" w14:textId="76F0200D" w:rsidR="00F2053D" w:rsidRPr="00AF6C28" w:rsidRDefault="001F7207">
      <w:pPr>
        <w:pStyle w:val="Normal1"/>
        <w:rPr>
          <w:lang w:val="en-US"/>
        </w:rPr>
      </w:pPr>
      <w:r w:rsidRPr="00AF6C28">
        <w:rPr>
          <w:i/>
          <w:lang w:val="en-US"/>
        </w:rPr>
        <w:t>Support Vector Machines (SVM) with radial kernel.</w:t>
      </w:r>
      <w:r w:rsidRPr="00AF6C28">
        <w:rPr>
          <w:lang w:val="en-US"/>
        </w:rPr>
        <w:t xml:space="preserve"> </w:t>
      </w:r>
      <w:ins w:id="134" w:author="Sebastian Sauer" w:date="2016-11-24T16:20:00Z">
        <w:r w:rsidR="003C567D">
          <w:rPr>
            <w:lang w:val="en-US"/>
          </w:rPr>
          <w:t xml:space="preserve">This model was not able to detect much pattern. In </w:t>
        </w:r>
      </w:ins>
      <w:del w:id="135" w:author="Sebastian Sauer" w:date="2016-11-24T16:20:00Z">
        <w:r w:rsidRPr="00AF6C28" w:rsidDel="003C567D">
          <w:rPr>
            <w:lang w:val="en-US"/>
          </w:rPr>
          <w:delText xml:space="preserve"> </w:delText>
        </w:r>
        <w:commentRangeStart w:id="136"/>
        <w:r w:rsidRPr="00AF6C28" w:rsidDel="003C567D">
          <w:rPr>
            <w:lang w:val="en-US"/>
          </w:rPr>
          <w:delText xml:space="preserve">Predictors were z-transformed before entering the model. </w:delText>
        </w:r>
        <w:commentRangeEnd w:id="136"/>
        <w:r w:rsidR="008D66D6" w:rsidDel="003C567D">
          <w:rPr>
            <w:rStyle w:val="Kommentarzeichen"/>
            <w:rFonts w:ascii="Times New Roman" w:hAnsi="Times New Roman"/>
            <w:lang w:val="en-US"/>
          </w:rPr>
          <w:commentReference w:id="136"/>
        </w:r>
      </w:del>
      <w:ins w:id="137" w:author="Sebastian Sauer" w:date="2016-11-24T16:20:00Z">
        <w:r w:rsidR="003C567D">
          <w:rPr>
            <w:lang w:val="en-US"/>
          </w:rPr>
          <w:t>t</w:t>
        </w:r>
      </w:ins>
      <w:del w:id="138" w:author="Sebastian Sauer" w:date="2016-11-24T16:20:00Z">
        <w:r w:rsidRPr="00AF6C28" w:rsidDel="003C567D">
          <w:rPr>
            <w:lang w:val="en-US"/>
          </w:rPr>
          <w:delText>T</w:delText>
        </w:r>
      </w:del>
      <w:r w:rsidRPr="00AF6C28">
        <w:rPr>
          <w:lang w:val="en-US"/>
        </w:rPr>
        <w:t xml:space="preserve">he </w:t>
      </w:r>
      <w:del w:id="139" w:author="Sebastian Sauer" w:date="2016-11-24T16:20:00Z">
        <w:r w:rsidRPr="00AF6C28" w:rsidDel="003C567D">
          <w:rPr>
            <w:lang w:val="en-US"/>
          </w:rPr>
          <w:delText xml:space="preserve">best model (in the tuning process) explained approx. 35% of the variance; however, in the </w:delText>
        </w:r>
      </w:del>
      <w:commentRangeStart w:id="140"/>
      <w:r w:rsidRPr="00AF6C28">
        <w:rPr>
          <w:lang w:val="en-US"/>
        </w:rPr>
        <w:t xml:space="preserve">test sample only approx. 5% </w:t>
      </w:r>
      <w:ins w:id="141" w:author="Sebastian Sauer" w:date="2016-11-24T16:21:00Z">
        <w:r w:rsidR="003C567D">
          <w:rPr>
            <w:lang w:val="en-US"/>
          </w:rPr>
          <w:t xml:space="preserve">of the variance </w:t>
        </w:r>
      </w:ins>
      <w:del w:id="142" w:author="Sebastian Sauer" w:date="2016-11-24T16:21:00Z">
        <w:r w:rsidRPr="00AF6C28" w:rsidDel="003C567D">
          <w:rPr>
            <w:lang w:val="en-US"/>
          </w:rPr>
          <w:delText xml:space="preserve">were </w:delText>
        </w:r>
      </w:del>
      <w:ins w:id="143" w:author="Sebastian Sauer" w:date="2016-11-24T16:21:00Z">
        <w:r w:rsidR="003C567D">
          <w:rPr>
            <w:lang w:val="en-US"/>
          </w:rPr>
          <w:t>was</w:t>
        </w:r>
        <w:r w:rsidR="003C567D" w:rsidRPr="00AF6C28">
          <w:rPr>
            <w:lang w:val="en-US"/>
          </w:rPr>
          <w:t xml:space="preserve"> </w:t>
        </w:r>
      </w:ins>
      <w:del w:id="144" w:author="Sebastian Sauer" w:date="2016-11-24T16:21:00Z">
        <w:r w:rsidRPr="00AF6C28" w:rsidDel="003C567D">
          <w:rPr>
            <w:lang w:val="en-US"/>
          </w:rPr>
          <w:delText xml:space="preserve">explained </w:delText>
        </w:r>
      </w:del>
      <w:ins w:id="145" w:author="Sebastian Sauer" w:date="2016-11-24T16:21:00Z">
        <w:r w:rsidR="003C567D">
          <w:rPr>
            <w:lang w:val="en-US"/>
          </w:rPr>
          <w:t>accounted for</w:t>
        </w:r>
        <w:r w:rsidR="003C567D" w:rsidRPr="00AF6C28">
          <w:rPr>
            <w:lang w:val="en-US"/>
          </w:rPr>
          <w:t xml:space="preserve"> </w:t>
        </w:r>
      </w:ins>
      <w:r w:rsidRPr="00AF6C28">
        <w:rPr>
          <w:lang w:val="en-US"/>
        </w:rPr>
        <w:t>by this model</w:t>
      </w:r>
      <w:commentRangeEnd w:id="140"/>
      <w:r w:rsidR="007B7303">
        <w:rPr>
          <w:rStyle w:val="Kommentarzeichen"/>
          <w:rFonts w:ascii="Times New Roman" w:hAnsi="Times New Roman"/>
          <w:lang w:val="en-US"/>
        </w:rPr>
        <w:commentReference w:id="140"/>
      </w:r>
      <w:r w:rsidRPr="00AF6C28">
        <w:rPr>
          <w:lang w:val="en-US"/>
        </w:rPr>
        <w:t xml:space="preserve">. </w:t>
      </w:r>
      <w:del w:id="146" w:author="Sebastian Sauer" w:date="2016-11-24T16:20:00Z">
        <w:r w:rsidRPr="00AF6C28" w:rsidDel="003C567D">
          <w:rPr>
            <w:lang w:val="en-US"/>
          </w:rPr>
          <w:delText>SVM do not easily allow for variable importance measures. Here, we relied on and report the R squared of a loess smoother model between each predictor and the outcome. Thus, the most i</w:delText>
        </w:r>
        <w:r w:rsidR="007B7303" w:rsidDel="003C567D">
          <w:rPr>
            <w:lang w:val="en-US"/>
          </w:rPr>
          <w:delText>mportant predictors were: EWSAS-P (0.36), ChOCI-R-</w:delText>
        </w:r>
        <w:r w:rsidRPr="00AF6C28" w:rsidDel="003C567D">
          <w:rPr>
            <w:lang w:val="en-US"/>
          </w:rPr>
          <w:delText>P (0.29), and years</w:delText>
        </w:r>
        <w:r w:rsidR="007B7303" w:rsidDel="003C567D">
          <w:rPr>
            <w:lang w:val="en-US"/>
          </w:rPr>
          <w:delText xml:space="preserve"> </w:delText>
        </w:r>
        <w:r w:rsidRPr="00AF6C28" w:rsidDel="003C567D">
          <w:rPr>
            <w:lang w:val="en-US"/>
          </w:rPr>
          <w:delText>with</w:delText>
        </w:r>
        <w:r w:rsidR="007B7303" w:rsidDel="003C567D">
          <w:rPr>
            <w:lang w:val="en-US"/>
          </w:rPr>
          <w:delText xml:space="preserve"> </w:delText>
        </w:r>
        <w:r w:rsidRPr="00AF6C28" w:rsidDel="003C567D">
          <w:rPr>
            <w:lang w:val="en-US"/>
          </w:rPr>
          <w:delText>OCD (0.28).</w:delText>
        </w:r>
      </w:del>
    </w:p>
    <w:p w14:paraId="39CFECA3" w14:textId="13A6BE69" w:rsidR="00F2053D" w:rsidRPr="00AF6C28" w:rsidRDefault="001F7207">
      <w:pPr>
        <w:pStyle w:val="Normal1"/>
        <w:rPr>
          <w:lang w:val="en-US"/>
        </w:rPr>
      </w:pPr>
      <w:r w:rsidRPr="00AF6C28">
        <w:rPr>
          <w:i/>
          <w:lang w:val="en-US"/>
        </w:rPr>
        <w:t xml:space="preserve">Stochastic Gradient Boosting. </w:t>
      </w:r>
      <w:r w:rsidRPr="00AF6C28">
        <w:rPr>
          <w:lang w:val="en-US"/>
        </w:rPr>
        <w:t xml:space="preserve"> This Boosting algorithm was fitted with a tuning length of 10 (interaction depth values 1 to 10). </w:t>
      </w:r>
      <w:commentRangeStart w:id="147"/>
      <w:commentRangeStart w:id="148"/>
      <w:del w:id="149" w:author="Sebastian Sauer" w:date="2016-11-24T16:22:00Z">
        <w:r w:rsidRPr="00AF6C28" w:rsidDel="003C567D">
          <w:rPr>
            <w:lang w:val="en-US"/>
          </w:rPr>
          <w:delText>Predictors were z-transformed before entering the model</w:delText>
        </w:r>
        <w:commentRangeEnd w:id="147"/>
        <w:r w:rsidR="00971167" w:rsidDel="003C567D">
          <w:rPr>
            <w:rStyle w:val="Kommentarzeichen"/>
            <w:rFonts w:ascii="Times New Roman" w:hAnsi="Times New Roman"/>
            <w:lang w:val="en-US"/>
          </w:rPr>
          <w:commentReference w:id="147"/>
        </w:r>
        <w:commentRangeEnd w:id="148"/>
        <w:r w:rsidR="003C567D" w:rsidDel="003C567D">
          <w:rPr>
            <w:rStyle w:val="Kommentarzeichen"/>
            <w:rFonts w:ascii="Times New Roman" w:hAnsi="Times New Roman"/>
            <w:lang w:val="en-US"/>
          </w:rPr>
          <w:commentReference w:id="148"/>
        </w:r>
        <w:r w:rsidRPr="00AF6C28" w:rsidDel="003C567D">
          <w:rPr>
            <w:lang w:val="en-US"/>
          </w:rPr>
          <w:delText xml:space="preserve">. </w:delText>
        </w:r>
      </w:del>
      <w:r w:rsidRPr="00AF6C28">
        <w:rPr>
          <w:lang w:val="en-US"/>
        </w:rPr>
        <w:t xml:space="preserve">R squared </w:t>
      </w:r>
      <w:ins w:id="150" w:author="Sebastian Sauer" w:date="2016-11-24T16:22:00Z">
        <w:r w:rsidR="003C567D">
          <w:rPr>
            <w:lang w:val="en-US"/>
          </w:rPr>
          <w:t xml:space="preserve">in the test sample was comparatively low, </w:t>
        </w:r>
      </w:ins>
      <w:del w:id="151" w:author="Sebastian Sauer" w:date="2016-11-24T16:22:00Z">
        <w:r w:rsidRPr="00AF6C28" w:rsidDel="003C567D">
          <w:rPr>
            <w:lang w:val="en-US"/>
          </w:rPr>
          <w:delText xml:space="preserve">in the training sample was 0.42, and </w:delText>
        </w:r>
      </w:del>
      <w:r w:rsidRPr="00AF6C28">
        <w:rPr>
          <w:lang w:val="en-US"/>
        </w:rPr>
        <w:t>0.15</w:t>
      </w:r>
      <w:del w:id="152" w:author="Sebastian Sauer" w:date="2016-11-24T16:22:00Z">
        <w:r w:rsidRPr="00AF6C28" w:rsidDel="003C567D">
          <w:rPr>
            <w:lang w:val="en-US"/>
          </w:rPr>
          <w:delText xml:space="preserve"> in the test sample</w:delText>
        </w:r>
      </w:del>
      <w:r w:rsidRPr="00AF6C28">
        <w:rPr>
          <w:lang w:val="en-US"/>
        </w:rPr>
        <w:t xml:space="preserve">. </w:t>
      </w:r>
      <w:del w:id="153" w:author="Sebastian Sauer" w:date="2016-11-24T16:23:00Z">
        <w:r w:rsidRPr="00AF6C28" w:rsidDel="003C567D">
          <w:rPr>
            <w:lang w:val="en-US"/>
          </w:rPr>
          <w:delText>The most im</w:delText>
        </w:r>
        <w:r w:rsidR="007B7303" w:rsidDel="003C567D">
          <w:rPr>
            <w:lang w:val="en-US"/>
          </w:rPr>
          <w:delText>portant variables were: ChOCI-R-</w:delText>
        </w:r>
        <w:r w:rsidRPr="00AF6C28" w:rsidDel="003C567D">
          <w:rPr>
            <w:lang w:val="en-US"/>
          </w:rPr>
          <w:delText>P (1281.21), years</w:delText>
        </w:r>
        <w:r w:rsidR="007B7303" w:rsidDel="003C567D">
          <w:rPr>
            <w:lang w:val="en-US"/>
          </w:rPr>
          <w:delText xml:space="preserve"> </w:delText>
        </w:r>
        <w:r w:rsidRPr="00AF6C28" w:rsidDel="003C567D">
          <w:rPr>
            <w:lang w:val="en-US"/>
          </w:rPr>
          <w:delText>with</w:delText>
        </w:r>
        <w:r w:rsidR="007B7303" w:rsidDel="003C567D">
          <w:rPr>
            <w:lang w:val="en-US"/>
          </w:rPr>
          <w:delText xml:space="preserve"> </w:delText>
        </w:r>
        <w:r w:rsidRPr="00AF6C28" w:rsidDel="003C567D">
          <w:rPr>
            <w:lang w:val="en-US"/>
          </w:rPr>
          <w:delText>OCD (1213.21), OCD</w:delText>
        </w:r>
        <w:r w:rsidR="007B7303" w:rsidDel="003C567D">
          <w:rPr>
            <w:lang w:val="en-US"/>
          </w:rPr>
          <w:delText xml:space="preserve"> </w:delText>
        </w:r>
        <w:r w:rsidRPr="00AF6C28" w:rsidDel="003C567D">
          <w:rPr>
            <w:lang w:val="en-US"/>
          </w:rPr>
          <w:delText>onset (834.64), and CY</w:delText>
        </w:r>
        <w:r w:rsidR="007B7303" w:rsidDel="003C567D">
          <w:rPr>
            <w:lang w:val="en-US"/>
          </w:rPr>
          <w:delText>-</w:delText>
        </w:r>
        <w:r w:rsidRPr="00AF6C28" w:rsidDel="003C567D">
          <w:rPr>
            <w:lang w:val="en-US"/>
          </w:rPr>
          <w:delText>BOCS</w:delText>
        </w:r>
        <w:r w:rsidR="007B7303" w:rsidDel="003C567D">
          <w:rPr>
            <w:lang w:val="en-US"/>
          </w:rPr>
          <w:delText xml:space="preserve"> compulsions subscore</w:delText>
        </w:r>
        <w:r w:rsidRPr="00AF6C28" w:rsidDel="003C567D">
          <w:rPr>
            <w:lang w:val="en-US"/>
          </w:rPr>
          <w:delText xml:space="preserve"> (710.19). </w:delText>
        </w:r>
      </w:del>
    </w:p>
    <w:p w14:paraId="5F426F5C" w14:textId="2848CA24" w:rsidR="00F2053D" w:rsidRPr="00AF6C28" w:rsidRDefault="001F7207" w:rsidP="00BB38DE">
      <w:pPr>
        <w:pStyle w:val="Normal1"/>
        <w:rPr>
          <w:lang w:val="en-US"/>
        </w:rPr>
      </w:pPr>
      <w:r w:rsidRPr="00AF6C28">
        <w:rPr>
          <w:i/>
          <w:lang w:val="en-US"/>
        </w:rPr>
        <w:lastRenderedPageBreak/>
        <w:t>Summary</w:t>
      </w:r>
      <w:r w:rsidRPr="00AF6C28">
        <w:rPr>
          <w:lang w:val="en-US"/>
        </w:rPr>
        <w:t xml:space="preserve">.  </w:t>
      </w:r>
      <w:r w:rsidR="007E46BE" w:rsidRPr="00AF6C28">
        <w:rPr>
          <w:lang w:val="en-US"/>
        </w:rPr>
        <w:t xml:space="preserve">In sum, Random Forest model and the Lasso model </w:t>
      </w:r>
      <w:del w:id="154" w:author="Sebastian Sauer" w:date="2016-11-24T16:23:00Z">
        <w:r w:rsidR="007E46BE" w:rsidDel="003C567D">
          <w:rPr>
            <w:lang w:val="en-US"/>
          </w:rPr>
          <w:delText>came out</w:delText>
        </w:r>
      </w:del>
      <w:ins w:id="155" w:author="Sebastian Sauer" w:date="2016-11-24T16:23:00Z">
        <w:r w:rsidR="003C567D">
          <w:rPr>
            <w:lang w:val="en-US"/>
          </w:rPr>
          <w:t>resulted</w:t>
        </w:r>
      </w:ins>
      <w:r w:rsidR="007E46BE">
        <w:rPr>
          <w:lang w:val="en-US"/>
        </w:rPr>
        <w:t xml:space="preserve"> as the best fitted models. Regarding predictors, w</w:t>
      </w:r>
      <w:r w:rsidR="007E46BE" w:rsidRPr="00AF6C28">
        <w:rPr>
          <w:lang w:val="en-US"/>
        </w:rPr>
        <w:t>e extracted the 10 variables deemed most important by each model, and counted the frequency</w:t>
      </w:r>
      <w:r w:rsidR="007E46BE">
        <w:rPr>
          <w:lang w:val="en-US"/>
        </w:rPr>
        <w:t xml:space="preserve"> across models</w:t>
      </w:r>
      <w:r w:rsidR="007E46BE" w:rsidRPr="00AF6C28">
        <w:rPr>
          <w:lang w:val="en-US"/>
        </w:rPr>
        <w:t>; see Figure FFF.</w:t>
      </w:r>
      <w:r w:rsidR="007E46BE">
        <w:rPr>
          <w:lang w:val="en-US"/>
        </w:rPr>
        <w:t xml:space="preserve"> </w:t>
      </w:r>
    </w:p>
    <w:p w14:paraId="12B6FB36" w14:textId="77777777" w:rsidR="00F2053D" w:rsidRPr="00AF6C28" w:rsidRDefault="00F2053D">
      <w:pPr>
        <w:pStyle w:val="Normal1"/>
        <w:rPr>
          <w:lang w:val="en-US"/>
        </w:rPr>
      </w:pPr>
    </w:p>
    <w:p w14:paraId="10CFF17B" w14:textId="0FD75DB4" w:rsidR="00F2053D" w:rsidRPr="00AF6C28" w:rsidRDefault="001D20FC">
      <w:pPr>
        <w:pStyle w:val="Normal1"/>
        <w:rPr>
          <w:lang w:val="en-US"/>
        </w:rPr>
      </w:pPr>
      <w:commentRangeStart w:id="156"/>
      <w:ins w:id="157" w:author="Sebastian Sauer" w:date="2016-11-24T16:26:00Z">
        <w:r>
          <w:rPr>
            <w:rFonts w:ascii="Helvetica" w:hAnsi="Helvetica" w:cs="Helvetica"/>
            <w:noProof/>
            <w:szCs w:val="24"/>
            <w:lang w:val="de-DE" w:eastAsia="de-DE"/>
            <w:rPrChange w:id="158" w:author="Unknown">
              <w:rPr>
                <w:noProof/>
                <w:lang w:val="de-DE" w:eastAsia="de-DE"/>
              </w:rPr>
            </w:rPrChange>
          </w:rPr>
          <w:drawing>
            <wp:inline distT="0" distB="0" distL="0" distR="0" wp14:anchorId="42E130C3" wp14:editId="2EFFBB72">
              <wp:extent cx="5728335" cy="4090207"/>
              <wp:effectExtent l="0" t="0" r="1206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335" cy="4090207"/>
                      </a:xfrm>
                      <a:prstGeom prst="rect">
                        <a:avLst/>
                      </a:prstGeom>
                      <a:noFill/>
                      <a:ln>
                        <a:noFill/>
                      </a:ln>
                    </pic:spPr>
                  </pic:pic>
                </a:graphicData>
              </a:graphic>
            </wp:inline>
          </w:drawing>
        </w:r>
      </w:ins>
      <w:del w:id="159" w:author="Sebastian Sauer" w:date="2016-11-24T16:23:00Z">
        <w:r w:rsidR="001F7207" w:rsidRPr="00AF6C28" w:rsidDel="005A0FB6">
          <w:rPr>
            <w:noProof/>
            <w:lang w:val="de-DE" w:eastAsia="de-DE"/>
          </w:rPr>
          <w:drawing>
            <wp:inline distT="114300" distB="114300" distL="114300" distR="114300" wp14:anchorId="1D0E61F4" wp14:editId="269401F6">
              <wp:extent cx="4210050" cy="2543175"/>
              <wp:effectExtent l="0" t="0" r="0" b="0"/>
              <wp:docPr id="6" name="image11.png" descr="varimp_classification.png"/>
              <wp:cNvGraphicFramePr/>
              <a:graphic xmlns:a="http://schemas.openxmlformats.org/drawingml/2006/main">
                <a:graphicData uri="http://schemas.openxmlformats.org/drawingml/2006/picture">
                  <pic:pic xmlns:pic="http://schemas.openxmlformats.org/drawingml/2006/picture">
                    <pic:nvPicPr>
                      <pic:cNvPr id="0" name="image11.png" descr="varimp_classification.png"/>
                      <pic:cNvPicPr preferRelativeResize="0"/>
                    </pic:nvPicPr>
                    <pic:blipFill>
                      <a:blip r:embed="rId11"/>
                      <a:srcRect/>
                      <a:stretch>
                        <a:fillRect/>
                      </a:stretch>
                    </pic:blipFill>
                    <pic:spPr>
                      <a:xfrm>
                        <a:off x="0" y="0"/>
                        <a:ext cx="4210050" cy="2543175"/>
                      </a:xfrm>
                      <a:prstGeom prst="rect">
                        <a:avLst/>
                      </a:prstGeom>
                      <a:ln/>
                    </pic:spPr>
                  </pic:pic>
                </a:graphicData>
              </a:graphic>
            </wp:inline>
          </w:drawing>
        </w:r>
      </w:del>
      <w:commentRangeEnd w:id="156"/>
      <w:r w:rsidR="002C2F25">
        <w:rPr>
          <w:rStyle w:val="Kommentarzeichen"/>
          <w:rFonts w:ascii="Times New Roman" w:hAnsi="Times New Roman"/>
          <w:lang w:val="en-US"/>
        </w:rPr>
        <w:commentReference w:id="156"/>
      </w:r>
    </w:p>
    <w:p w14:paraId="146FAB44" w14:textId="77777777" w:rsidR="00F2053D" w:rsidRDefault="001F7207" w:rsidP="00A536EA">
      <w:pPr>
        <w:pStyle w:val="Normal1"/>
        <w:rPr>
          <w:ins w:id="160" w:author="Sebastian Sauer" w:date="2016-11-24T16:27:00Z"/>
          <w:lang w:val="en-US"/>
        </w:rPr>
      </w:pPr>
      <w:r w:rsidRPr="00AF6C28">
        <w:rPr>
          <w:i/>
          <w:lang w:val="en-US"/>
        </w:rPr>
        <w:t xml:space="preserve">Figure FFF. </w:t>
      </w:r>
      <w:r w:rsidRPr="00AF6C28">
        <w:rPr>
          <w:lang w:val="en-US"/>
        </w:rPr>
        <w:t xml:space="preserve"> Frequency by which predictors were chosen as important by the models (numeric outcome).</w:t>
      </w:r>
      <w:bookmarkStart w:id="161" w:name="_bocfwtn7ur1v" w:colFirst="0" w:colLast="0"/>
      <w:bookmarkEnd w:id="161"/>
    </w:p>
    <w:p w14:paraId="1765AE16" w14:textId="77777777" w:rsidR="0087086E" w:rsidRDefault="0087086E" w:rsidP="00A536EA">
      <w:pPr>
        <w:pStyle w:val="Normal1"/>
        <w:rPr>
          <w:ins w:id="162" w:author="Sebastian Sauer" w:date="2016-11-24T16:27:00Z"/>
          <w:lang w:val="en-US"/>
        </w:rPr>
      </w:pPr>
    </w:p>
    <w:p w14:paraId="66EBF47C" w14:textId="30FDA17D" w:rsidR="0087086E" w:rsidRDefault="0087086E" w:rsidP="00A536EA">
      <w:pPr>
        <w:pStyle w:val="Normal1"/>
        <w:rPr>
          <w:ins w:id="163" w:author="Sebastian Sauer" w:date="2016-11-24T16:28:00Z"/>
          <w:lang w:val="en-US"/>
        </w:rPr>
      </w:pPr>
      <w:ins w:id="164" w:author="Sebastian Sauer" w:date="2016-11-24T16:27:00Z">
        <w:r>
          <w:rPr>
            <w:lang w:val="en-US"/>
          </w:rPr>
          <w:t>Finally, we integrated the predictors deemed relevant by both binary and numeric machine learning models to provide a summary (see Figure ZZZ).</w:t>
        </w:r>
      </w:ins>
    </w:p>
    <w:p w14:paraId="0E8D234E" w14:textId="777C1553" w:rsidR="0087086E" w:rsidRDefault="0087086E" w:rsidP="00A536EA">
      <w:pPr>
        <w:pStyle w:val="Normal1"/>
        <w:rPr>
          <w:ins w:id="165" w:author="Sebastian Sauer" w:date="2016-11-24T16:35:00Z"/>
          <w:lang w:val="en-US"/>
        </w:rPr>
      </w:pPr>
      <w:ins w:id="166" w:author="Sebastian Sauer" w:date="2016-11-24T16:28:00Z">
        <w:r>
          <w:rPr>
            <w:lang w:val="en-US"/>
          </w:rPr>
          <w:lastRenderedPageBreak/>
          <w:t xml:space="preserve">As can be seen (Figure ZZZ), the number of years someone lived with OCD was by far the predictors which most </w:t>
        </w:r>
      </w:ins>
      <w:ins w:id="167" w:author="Sebastian Sauer" w:date="2016-11-24T16:29:00Z">
        <w:r>
          <w:rPr>
            <w:lang w:val="en-US"/>
          </w:rPr>
          <w:t>models identified</w:t>
        </w:r>
      </w:ins>
      <w:ins w:id="168" w:author="Sebastian Sauer" w:date="2016-11-24T16:28:00Z">
        <w:r>
          <w:rPr>
            <w:lang w:val="en-US"/>
          </w:rPr>
          <w:t xml:space="preserve"> </w:t>
        </w:r>
      </w:ins>
      <w:ins w:id="169" w:author="Sebastian Sauer" w:date="2016-11-24T16:29:00Z">
        <w:r>
          <w:rPr>
            <w:lang w:val="en-US"/>
          </w:rPr>
          <w:t>as relevant.</w:t>
        </w:r>
      </w:ins>
      <w:ins w:id="170" w:author="Sebastian Sauer" w:date="2016-11-24T16:32:00Z">
        <w:r w:rsidR="00857634">
          <w:rPr>
            <w:lang w:val="en-US"/>
          </w:rPr>
          <w:t xml:space="preserve"> The longer a patient had to live with OCD, the less likely he or she will be to respond to treatment.</w:t>
        </w:r>
      </w:ins>
    </w:p>
    <w:p w14:paraId="69B76780" w14:textId="0C3AE17C" w:rsidR="0026313B" w:rsidRDefault="0026313B" w:rsidP="00A536EA">
      <w:pPr>
        <w:pStyle w:val="Normal1"/>
        <w:rPr>
          <w:ins w:id="171" w:author="Sebastian Sauer" w:date="2016-11-24T16:35:00Z"/>
          <w:lang w:val="en-US"/>
        </w:rPr>
      </w:pPr>
      <w:ins w:id="172" w:author="Sebastian Sauer" w:date="2016-11-24T16:36:00Z">
        <w:r>
          <w:rPr>
            <w:rFonts w:ascii="Helvetica" w:hAnsi="Helvetica" w:cs="Helvetica"/>
            <w:noProof/>
            <w:szCs w:val="24"/>
            <w:lang w:val="de-DE" w:eastAsia="de-DE"/>
            <w:rPrChange w:id="173" w:author="Unknown">
              <w:rPr>
                <w:noProof/>
                <w:lang w:val="de-DE" w:eastAsia="de-DE"/>
              </w:rPr>
            </w:rPrChange>
          </w:rPr>
          <w:drawing>
            <wp:inline distT="0" distB="0" distL="0" distR="0" wp14:anchorId="49E90F7D" wp14:editId="2E1A9F40">
              <wp:extent cx="5728335" cy="4090035"/>
              <wp:effectExtent l="0" t="0" r="1206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335" cy="4090035"/>
                      </a:xfrm>
                      <a:prstGeom prst="rect">
                        <a:avLst/>
                      </a:prstGeom>
                      <a:noFill/>
                      <a:ln>
                        <a:noFill/>
                      </a:ln>
                    </pic:spPr>
                  </pic:pic>
                </a:graphicData>
              </a:graphic>
            </wp:inline>
          </w:drawing>
        </w:r>
      </w:ins>
    </w:p>
    <w:p w14:paraId="4C049842" w14:textId="4E5C1C7C" w:rsidR="0026313B" w:rsidRDefault="0026313B" w:rsidP="00A536EA">
      <w:pPr>
        <w:pStyle w:val="Normal1"/>
        <w:rPr>
          <w:ins w:id="174" w:author="Sebastian Sauer" w:date="2016-11-24T16:27:00Z"/>
          <w:lang w:val="en-US"/>
        </w:rPr>
      </w:pPr>
      <w:commentRangeStart w:id="175"/>
      <w:ins w:id="176" w:author="Sebastian Sauer" w:date="2016-11-24T16:35:00Z">
        <w:r>
          <w:rPr>
            <w:lang w:val="en-US"/>
          </w:rPr>
          <w:t>Figure ZZZ</w:t>
        </w:r>
      </w:ins>
      <w:commentRangeEnd w:id="175"/>
      <w:ins w:id="177" w:author="Sebastian Sauer" w:date="2016-11-24T16:37:00Z">
        <w:r>
          <w:rPr>
            <w:rStyle w:val="Kommentarzeichen"/>
            <w:rFonts w:ascii="Times New Roman" w:hAnsi="Times New Roman"/>
            <w:lang w:val="en-US"/>
          </w:rPr>
          <w:commentReference w:id="175"/>
        </w:r>
      </w:ins>
      <w:ins w:id="178" w:author="Sebastian Sauer" w:date="2016-11-24T16:35:00Z">
        <w:r>
          <w:rPr>
            <w:lang w:val="en-US"/>
          </w:rPr>
          <w:t>:</w:t>
        </w:r>
      </w:ins>
      <w:ins w:id="179" w:author="Sebastian Sauer" w:date="2016-11-24T16:36:00Z">
        <w:r>
          <w:rPr>
            <w:lang w:val="en-US"/>
          </w:rPr>
          <w:t xml:space="preserve"> Frequency with which a predictor was selected as relevant by one machine learning model (both for binary and numeric outcome).</w:t>
        </w:r>
      </w:ins>
    </w:p>
    <w:p w14:paraId="050F24A6" w14:textId="36F802B3" w:rsidR="0087086E" w:rsidRPr="00AF6C28" w:rsidRDefault="0087086E" w:rsidP="00A536EA">
      <w:pPr>
        <w:pStyle w:val="Normal1"/>
        <w:rPr>
          <w:lang w:val="en-US"/>
        </w:rPr>
      </w:pPr>
    </w:p>
    <w:p w14:paraId="1B0A104B" w14:textId="77777777" w:rsidR="00F2053D" w:rsidRPr="00AF6C28" w:rsidRDefault="001F7207">
      <w:pPr>
        <w:pStyle w:val="berschrift1"/>
      </w:pPr>
      <w:bookmarkStart w:id="180" w:name="_ce66ph5y6z66" w:colFirst="0" w:colLast="0"/>
      <w:bookmarkEnd w:id="180"/>
      <w:r w:rsidRPr="00AF6C28">
        <w:t>Discussion</w:t>
      </w:r>
    </w:p>
    <w:p w14:paraId="6C1FD6C0" w14:textId="2DF3527A" w:rsidR="00F2053D" w:rsidRDefault="001F7207">
      <w:pPr>
        <w:pStyle w:val="Normal1"/>
        <w:rPr>
          <w:ins w:id="181" w:author="E A" w:date="2016-11-18T08:18:00Z"/>
          <w:lang w:val="en-US"/>
        </w:rPr>
      </w:pPr>
      <w:r w:rsidRPr="00AF6C28">
        <w:rPr>
          <w:lang w:val="en-US"/>
        </w:rPr>
        <w:t xml:space="preserve">The aim of this study was to identify relevant clinical baseline predictors for the outcome of </w:t>
      </w:r>
      <w:r w:rsidR="00470CB9">
        <w:rPr>
          <w:lang w:val="en-US"/>
        </w:rPr>
        <w:t>ICBT</w:t>
      </w:r>
      <w:r w:rsidRPr="00AF6C28">
        <w:rPr>
          <w:lang w:val="en-US"/>
        </w:rPr>
        <w:t xml:space="preserve"> in adolescents with </w:t>
      </w:r>
      <w:r w:rsidR="00470CB9">
        <w:rPr>
          <w:lang w:val="en-US"/>
        </w:rPr>
        <w:t>OCD</w:t>
      </w:r>
      <w:r w:rsidRPr="00AF6C28">
        <w:rPr>
          <w:lang w:val="en-US"/>
        </w:rPr>
        <w:t xml:space="preserve">. We also aimed to describe the importance of different statistical approaches when predicting clinical outcome. Specifically, we compared a traditional regression </w:t>
      </w:r>
      <w:r w:rsidRPr="00AF6C28">
        <w:rPr>
          <w:lang w:val="en-US"/>
        </w:rPr>
        <w:lastRenderedPageBreak/>
        <w:t xml:space="preserve">analytic approach with a novel machine learning approach. </w:t>
      </w:r>
      <w:ins w:id="182" w:author="E A" w:date="2016-11-18T08:02:00Z">
        <w:r w:rsidR="001A7272">
          <w:rPr>
            <w:lang w:val="en-US"/>
          </w:rPr>
          <w:t xml:space="preserve">Results showed that </w:t>
        </w:r>
      </w:ins>
      <w:ins w:id="183" w:author="E A" w:date="2016-11-18T08:03:00Z">
        <w:r w:rsidR="001A7272">
          <w:rPr>
            <w:lang w:val="en-US"/>
          </w:rPr>
          <w:t>the traditional regression approach blabla. The machine learning model on the ot</w:t>
        </w:r>
      </w:ins>
      <w:ins w:id="184" w:author="E A" w:date="2016-11-18T08:18:00Z">
        <w:r w:rsidR="001A7272">
          <w:rPr>
            <w:lang w:val="en-US"/>
          </w:rPr>
          <w:t xml:space="preserve">. </w:t>
        </w:r>
      </w:ins>
    </w:p>
    <w:p w14:paraId="1C7E64DC" w14:textId="77777777" w:rsidR="001A7272" w:rsidRPr="00E25FD4" w:rsidRDefault="001A7272">
      <w:pPr>
        <w:pStyle w:val="Normal1"/>
        <w:rPr>
          <w:ins w:id="185" w:author="E A" w:date="2016-11-18T08:18:00Z"/>
          <w:lang w:val="de-DE"/>
          <w:rPrChange w:id="186" w:author="Sebastian Sauer" w:date="2016-11-24T15:54:00Z">
            <w:rPr>
              <w:ins w:id="187" w:author="E A" w:date="2016-11-18T08:18:00Z"/>
              <w:lang w:val="en-US"/>
            </w:rPr>
          </w:rPrChange>
        </w:rPr>
      </w:pPr>
      <w:ins w:id="188" w:author="E A" w:date="2016-11-18T08:18:00Z">
        <w:r w:rsidRPr="00E25FD4">
          <w:rPr>
            <w:lang w:val="de-DE"/>
            <w:rPrChange w:id="189" w:author="Sebastian Sauer" w:date="2016-11-24T15:54:00Z">
              <w:rPr>
                <w:lang w:val="en-US"/>
              </w:rPr>
            </w:rPrChange>
          </w:rPr>
          <w:t xml:space="preserve">NÄSTA STYCKE JÄMFÖR DU DINA RESULTAT MED TIDIGARE LITTERATUR OCH DU MENAR ATT DET FINNS EN MASSA KANDIDATER MEN VÅR NYA GRYMMA METOD GÖR ATT DESSA KANDIDATER ÄR SUPERVIKTIGA. </w:t>
        </w:r>
      </w:ins>
    </w:p>
    <w:p w14:paraId="37F00EFC" w14:textId="77777777" w:rsidR="001A7272" w:rsidRPr="00E25FD4" w:rsidRDefault="001A7272">
      <w:pPr>
        <w:pStyle w:val="Normal1"/>
        <w:rPr>
          <w:lang w:val="de-DE"/>
          <w:rPrChange w:id="190" w:author="Sebastian Sauer" w:date="2016-11-24T15:54:00Z">
            <w:rPr>
              <w:lang w:val="en-US"/>
            </w:rPr>
          </w:rPrChange>
        </w:rPr>
      </w:pPr>
      <w:ins w:id="191" w:author="E A" w:date="2016-11-18T08:19:00Z">
        <w:r w:rsidRPr="00E25FD4">
          <w:rPr>
            <w:lang w:val="de-DE"/>
            <w:rPrChange w:id="192" w:author="Sebastian Sauer" w:date="2016-11-24T15:54:00Z">
              <w:rPr>
                <w:lang w:val="en-US"/>
              </w:rPr>
            </w:rPrChange>
          </w:rPr>
          <w:t xml:space="preserve">NÄSTA STYCKE DISKUTERAR DU VAD SOM ÄR VIKTIGT MED DESSA PREDIKTORER OCH VAD MAN SKA GÖRA ÅT DEM FÖRUTOM ATT KONSTATERA ATT DET KOMMER GÅ SÄMRE FÖR DESSA OCH NU VET VI DET PÅ FÖRHAND. </w:t>
        </w:r>
      </w:ins>
    </w:p>
    <w:p w14:paraId="63035CC5" w14:textId="77777777" w:rsidR="00F2053D" w:rsidRPr="00AF6C28" w:rsidRDefault="001F7207">
      <w:pPr>
        <w:pStyle w:val="berschrift2"/>
      </w:pPr>
      <w:bookmarkStart w:id="193" w:name="_npmaysiewuxt" w:colFirst="0" w:colLast="0"/>
      <w:bookmarkStart w:id="194" w:name="_mq480dxj7otg" w:colFirst="0" w:colLast="0"/>
      <w:bookmarkStart w:id="195" w:name="_7pm7jg3yl60r" w:colFirst="0" w:colLast="0"/>
      <w:bookmarkStart w:id="196" w:name="_sas48aqqqvml" w:colFirst="0" w:colLast="0"/>
      <w:bookmarkEnd w:id="193"/>
      <w:bookmarkEnd w:id="194"/>
      <w:bookmarkEnd w:id="195"/>
      <w:bookmarkEnd w:id="196"/>
      <w:r w:rsidRPr="00AF6C28">
        <w:t>Implications</w:t>
      </w:r>
    </w:p>
    <w:p w14:paraId="130ADDB1" w14:textId="5F7FF703" w:rsidR="00F2053D" w:rsidRPr="00AF6C28" w:rsidRDefault="001F7207">
      <w:pPr>
        <w:pStyle w:val="Normal1"/>
        <w:rPr>
          <w:lang w:val="en-US"/>
        </w:rPr>
      </w:pPr>
      <w:commentRangeStart w:id="197"/>
      <w:r w:rsidRPr="00AF6C28">
        <w:rPr>
          <w:lang w:val="en-US"/>
        </w:rPr>
        <w:t>Our results imply several important considerations for the field of pediatric OCD treatment outcome prediction. Firstly, the chosen multi-method approach demonstrated that the majority of predictors only reached significance once or twice when tested in multiple models, suggesting that results are highly dependent on statistical method. This is an important finding as the vast majority of researchers rely on one statistical method only, i</w:t>
      </w:r>
      <w:ins w:id="198" w:author="E A" w:date="2016-11-18T08:01:00Z">
        <w:r w:rsidR="00D41B30">
          <w:rPr>
            <w:lang w:val="en-US"/>
          </w:rPr>
          <w:t>.</w:t>
        </w:r>
      </w:ins>
      <w:r w:rsidRPr="00AF6C28">
        <w:rPr>
          <w:lang w:val="en-US"/>
        </w:rPr>
        <w:t>e. classical regression. On the other hand, a subset of predictors remained significant predictors over several trials of analyses with different statistical approaches, suggesting that those predictors were relatively reliable and may be clinically meaningful predictors of the outcome. This finding sheds new light on the inconsistencies in the previous literature, where few robust predictors could be identified</w:t>
      </w:r>
      <w:ins w:id="199" w:author="Sebastian Sauer" w:date="2016-11-24T16:25:00Z">
        <w:r w:rsidR="001D20FC">
          <w:rPr>
            <w:lang w:val="en-US"/>
          </w:rPr>
          <w:t xml:space="preserve"> or where the variability of statistical models were not taken into account</w:t>
        </w:r>
      </w:ins>
      <w:r w:rsidRPr="00AF6C28">
        <w:rPr>
          <w:lang w:val="en-US"/>
        </w:rPr>
        <w:t xml:space="preserve">. In contrast to previous research, the central predictors identifies here are (more) robust towards the choice of the </w:t>
      </w:r>
      <w:del w:id="200" w:author="Sebastian Sauer" w:date="2016-11-24T16:25:00Z">
        <w:r w:rsidRPr="00AF6C28" w:rsidDel="001D20FC">
          <w:rPr>
            <w:lang w:val="en-US"/>
          </w:rPr>
          <w:delText xml:space="preserve">analytical </w:delText>
        </w:r>
      </w:del>
      <w:ins w:id="201" w:author="Sebastian Sauer" w:date="2016-11-24T16:25:00Z">
        <w:r w:rsidR="001D20FC">
          <w:rPr>
            <w:lang w:val="en-US"/>
          </w:rPr>
          <w:t>statistical</w:t>
        </w:r>
        <w:r w:rsidR="001D20FC" w:rsidRPr="00AF6C28">
          <w:rPr>
            <w:lang w:val="en-US"/>
          </w:rPr>
          <w:t xml:space="preserve"> </w:t>
        </w:r>
      </w:ins>
      <w:r w:rsidRPr="00AF6C28">
        <w:rPr>
          <w:lang w:val="en-US"/>
        </w:rPr>
        <w:t>method.</w:t>
      </w:r>
      <w:commentRangeEnd w:id="197"/>
      <w:r w:rsidR="00ED6499">
        <w:rPr>
          <w:rStyle w:val="Kommentarzeichen"/>
          <w:rFonts w:ascii="Times New Roman" w:hAnsi="Times New Roman"/>
          <w:lang w:val="en-US"/>
        </w:rPr>
        <w:commentReference w:id="197"/>
      </w:r>
    </w:p>
    <w:p w14:paraId="22E786E6" w14:textId="77777777" w:rsidR="00F2053D" w:rsidRPr="00AF6C28" w:rsidRDefault="001F7207">
      <w:pPr>
        <w:pStyle w:val="Normal1"/>
        <w:rPr>
          <w:lang w:val="en-US"/>
        </w:rPr>
      </w:pPr>
      <w:r w:rsidRPr="00AF6C28">
        <w:rPr>
          <w:lang w:val="en-US"/>
        </w:rPr>
        <w:t xml:space="preserve">As a broad range of different statistical methods were used, and results also varied, one could hypothesize that some degree of differences in results has been caused by differences in the chosen statistical models. Thus, to reduce inconsistencies due to statistical methods, a </w:t>
      </w:r>
      <w:r w:rsidRPr="00AF6C28">
        <w:rPr>
          <w:lang w:val="en-US"/>
        </w:rPr>
        <w:lastRenderedPageBreak/>
        <w:t xml:space="preserve">sensible recommendation for future studies could be to apply several statistical models in order to test robustness of predictors across methods. </w:t>
      </w:r>
    </w:p>
    <w:p w14:paraId="272EF6DB" w14:textId="77777777" w:rsidR="00F2053D" w:rsidRPr="00AF6C28" w:rsidRDefault="00BE6C2A">
      <w:pPr>
        <w:pStyle w:val="Normal1"/>
        <w:rPr>
          <w:lang w:val="en-US"/>
        </w:rPr>
      </w:pPr>
      <w:r>
        <w:rPr>
          <w:rStyle w:val="Kommentarzeichen"/>
          <w:rFonts w:ascii="Times New Roman" w:hAnsi="Times New Roman"/>
          <w:lang w:val="en-US"/>
        </w:rPr>
        <w:commentReference w:id="202"/>
      </w:r>
    </w:p>
    <w:p w14:paraId="4FC0E61B" w14:textId="77777777" w:rsidR="00F2053D" w:rsidRPr="00AF6C28" w:rsidRDefault="001F7207">
      <w:pPr>
        <w:pStyle w:val="berschrift2"/>
      </w:pPr>
      <w:bookmarkStart w:id="203" w:name="_rsh7d6vrp8nq" w:colFirst="0" w:colLast="0"/>
      <w:bookmarkEnd w:id="203"/>
      <w:r w:rsidRPr="00AF6C28">
        <w:t>Limitations</w:t>
      </w:r>
    </w:p>
    <w:p w14:paraId="36487CA4" w14:textId="77777777" w:rsidR="0033620A" w:rsidRDefault="001F7207">
      <w:pPr>
        <w:pStyle w:val="Normal1"/>
        <w:rPr>
          <w:lang w:val="en-US"/>
        </w:rPr>
      </w:pPr>
      <w:r w:rsidRPr="00AF6C28">
        <w:rPr>
          <w:lang w:val="en-US"/>
        </w:rPr>
        <w:t>Sample size,</w:t>
      </w:r>
      <w:r w:rsidR="0033620A">
        <w:rPr>
          <w:lang w:val="en-US"/>
        </w:rPr>
        <w:t xml:space="preserve"> for regression analyses with many predictors, and</w:t>
      </w:r>
      <w:r w:rsidRPr="00AF6C28">
        <w:rPr>
          <w:lang w:val="en-US"/>
        </w:rPr>
        <w:t xml:space="preserve"> when using training and test-sampling method. </w:t>
      </w:r>
    </w:p>
    <w:p w14:paraId="15E26976" w14:textId="77777777" w:rsidR="0033620A" w:rsidRDefault="001F7207">
      <w:pPr>
        <w:pStyle w:val="Normal1"/>
        <w:rPr>
          <w:lang w:val="en-US"/>
        </w:rPr>
      </w:pPr>
      <w:r w:rsidRPr="00AF6C28">
        <w:rPr>
          <w:lang w:val="en-US"/>
        </w:rPr>
        <w:t xml:space="preserve">Generalizability. </w:t>
      </w:r>
    </w:p>
    <w:p w14:paraId="29F48B17" w14:textId="77777777" w:rsidR="00F2053D" w:rsidRPr="00AF6C28" w:rsidRDefault="001F7207">
      <w:pPr>
        <w:pStyle w:val="Normal1"/>
        <w:rPr>
          <w:lang w:val="en-US"/>
        </w:rPr>
      </w:pPr>
      <w:r w:rsidRPr="00AF6C28">
        <w:rPr>
          <w:lang w:val="en-US"/>
        </w:rPr>
        <w:t xml:space="preserve"> Context of ICBT, but method findings possibly are relevant for face-to-face CBT as well. </w:t>
      </w:r>
    </w:p>
    <w:p w14:paraId="2588C62D" w14:textId="77777777" w:rsidR="00F2053D" w:rsidRPr="00AF6C28" w:rsidRDefault="001F7207">
      <w:pPr>
        <w:pStyle w:val="berschrift2"/>
      </w:pPr>
      <w:bookmarkStart w:id="204" w:name="_v5qlqze97vwi" w:colFirst="0" w:colLast="0"/>
      <w:bookmarkEnd w:id="204"/>
      <w:r w:rsidRPr="00AF6C28">
        <w:t>Conclusion</w:t>
      </w:r>
    </w:p>
    <w:p w14:paraId="0B277781" w14:textId="77777777" w:rsidR="00F2053D" w:rsidRDefault="0033620A" w:rsidP="0033620A">
      <w:pPr>
        <w:pStyle w:val="berschrift1"/>
      </w:pPr>
      <w:r>
        <w:t>References</w:t>
      </w:r>
    </w:p>
    <w:p w14:paraId="62083BD3" w14:textId="3A5509D9" w:rsidR="00607990" w:rsidRPr="00607990" w:rsidRDefault="0033620A" w:rsidP="00607990">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607990" w:rsidRPr="00607990">
        <w:rPr>
          <w:rFonts w:cs="Times New Roman"/>
          <w:noProof/>
          <w:szCs w:val="24"/>
        </w:rPr>
        <w:t xml:space="preserve">American Psychiatric Association. (2013). </w:t>
      </w:r>
      <w:r w:rsidR="00607990" w:rsidRPr="00607990">
        <w:rPr>
          <w:rFonts w:cs="Times New Roman"/>
          <w:i/>
          <w:iCs/>
          <w:noProof/>
          <w:szCs w:val="24"/>
        </w:rPr>
        <w:t>Diagnostic and statistical manual of mental disorders, DSM 5</w:t>
      </w:r>
      <w:r w:rsidR="00607990" w:rsidRPr="00607990">
        <w:rPr>
          <w:rFonts w:cs="Times New Roman"/>
          <w:noProof/>
          <w:szCs w:val="24"/>
        </w:rPr>
        <w:t xml:space="preserve"> (5th ed). Arlington, VA: American Psychiatric Publishing.</w:t>
      </w:r>
    </w:p>
    <w:p w14:paraId="70EBF966"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Askland, K. D., Garnaat, S., Sibrava, N. J., Boisseau, C. L., Strong, D., Mancebo, M., … Eisen, J. (2015). Prediction of remission in obsessive compulsive disorder using a novel machine learning strategy. </w:t>
      </w:r>
      <w:r w:rsidRPr="00607990">
        <w:rPr>
          <w:rFonts w:cs="Times New Roman"/>
          <w:i/>
          <w:iCs/>
          <w:noProof/>
          <w:szCs w:val="24"/>
        </w:rPr>
        <w:t>International Journal of Methods in Psychiatric Research</w:t>
      </w:r>
      <w:r w:rsidRPr="00607990">
        <w:rPr>
          <w:rFonts w:cs="Times New Roman"/>
          <w:noProof/>
          <w:szCs w:val="24"/>
        </w:rPr>
        <w:t xml:space="preserve">, </w:t>
      </w:r>
      <w:r w:rsidRPr="00607990">
        <w:rPr>
          <w:rFonts w:cs="Times New Roman"/>
          <w:i/>
          <w:iCs/>
          <w:noProof/>
          <w:szCs w:val="24"/>
        </w:rPr>
        <w:t>24</w:t>
      </w:r>
      <w:r w:rsidRPr="00607990">
        <w:rPr>
          <w:rFonts w:cs="Times New Roman"/>
          <w:noProof/>
          <w:szCs w:val="24"/>
        </w:rPr>
        <w:t>(2), 156–169. http://doi.org/10.1002/mpr.1463</w:t>
      </w:r>
    </w:p>
    <w:p w14:paraId="27CB9F8A"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Berk, M., Ng, F., Dodd, S., Callaly, T., Campbell, S., Bernardo, M., &amp; Trauer, T. (2008). The validity of the CGI severity and improvement scales as measures of clinical effectiveness suitable for routine clinical use. </w:t>
      </w:r>
      <w:r w:rsidRPr="00607990">
        <w:rPr>
          <w:rFonts w:cs="Times New Roman"/>
          <w:i/>
          <w:iCs/>
          <w:noProof/>
          <w:szCs w:val="24"/>
        </w:rPr>
        <w:t>Journal of Evaluation in Clinical Practice</w:t>
      </w:r>
      <w:r w:rsidRPr="00607990">
        <w:rPr>
          <w:rFonts w:cs="Times New Roman"/>
          <w:noProof/>
          <w:szCs w:val="24"/>
        </w:rPr>
        <w:t xml:space="preserve">, </w:t>
      </w:r>
      <w:r w:rsidRPr="00607990">
        <w:rPr>
          <w:rFonts w:cs="Times New Roman"/>
          <w:i/>
          <w:iCs/>
          <w:noProof/>
          <w:szCs w:val="24"/>
        </w:rPr>
        <w:t>14</w:t>
      </w:r>
      <w:r w:rsidRPr="00607990">
        <w:rPr>
          <w:rFonts w:cs="Times New Roman"/>
          <w:noProof/>
          <w:szCs w:val="24"/>
        </w:rPr>
        <w:t>(6), 979–983. Retrieved from http://www.ncbi.nlm.nih.gov/pubmed/18462279</w:t>
      </w:r>
    </w:p>
    <w:p w14:paraId="49B430BF"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lastRenderedPageBreak/>
        <w:t xml:space="preserve">Breiman, L. (2001). Statistical Modeling: The Two Cultures. </w:t>
      </w:r>
      <w:r w:rsidRPr="00607990">
        <w:rPr>
          <w:rFonts w:cs="Times New Roman"/>
          <w:i/>
          <w:iCs/>
          <w:noProof/>
          <w:szCs w:val="24"/>
        </w:rPr>
        <w:t>Statistical Science</w:t>
      </w:r>
      <w:r w:rsidRPr="00607990">
        <w:rPr>
          <w:rFonts w:cs="Times New Roman"/>
          <w:noProof/>
          <w:szCs w:val="24"/>
        </w:rPr>
        <w:t xml:space="preserve">, </w:t>
      </w:r>
      <w:r w:rsidRPr="00607990">
        <w:rPr>
          <w:rFonts w:cs="Times New Roman"/>
          <w:i/>
          <w:iCs/>
          <w:noProof/>
          <w:szCs w:val="24"/>
        </w:rPr>
        <w:t>16</w:t>
      </w:r>
      <w:r w:rsidRPr="00607990">
        <w:rPr>
          <w:rFonts w:cs="Times New Roman"/>
          <w:noProof/>
          <w:szCs w:val="24"/>
        </w:rPr>
        <w:t>(3), 199–231. http://doi.org/10.2307/2676681</w:t>
      </w:r>
    </w:p>
    <w:p w14:paraId="20BEF165"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Buuren, S. van, &amp; Groothuis-Oudshoorn, K. (2011). mice : Multivariate Imputation by Chained Equations in R. </w:t>
      </w:r>
      <w:r w:rsidRPr="00607990">
        <w:rPr>
          <w:rFonts w:cs="Times New Roman"/>
          <w:i/>
          <w:iCs/>
          <w:noProof/>
          <w:szCs w:val="24"/>
        </w:rPr>
        <w:t>Journal of Statistical Software</w:t>
      </w:r>
      <w:r w:rsidRPr="00607990">
        <w:rPr>
          <w:rFonts w:cs="Times New Roman"/>
          <w:noProof/>
          <w:szCs w:val="24"/>
        </w:rPr>
        <w:t xml:space="preserve">, </w:t>
      </w:r>
      <w:r w:rsidRPr="00607990">
        <w:rPr>
          <w:rFonts w:cs="Times New Roman"/>
          <w:i/>
          <w:iCs/>
          <w:noProof/>
          <w:szCs w:val="24"/>
        </w:rPr>
        <w:t>45</w:t>
      </w:r>
      <w:r w:rsidRPr="00607990">
        <w:rPr>
          <w:rFonts w:cs="Times New Roman"/>
          <w:noProof/>
          <w:szCs w:val="24"/>
        </w:rPr>
        <w:t>(3), 1–67. http://doi.org/10.18637/jss.v045.i03</w:t>
      </w:r>
    </w:p>
    <w:p w14:paraId="583F79A5"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Flessner, C. A., Sapyta, J., Garcia, A., Freeman, J. B., Franklin, M. E., Foa, E., &amp; March, J. (2009). Examining the Psychometric Properties of the Family Accommodation Scale-Parent-Report (FAS-PR). </w:t>
      </w:r>
      <w:r w:rsidRPr="00607990">
        <w:rPr>
          <w:rFonts w:cs="Times New Roman"/>
          <w:i/>
          <w:iCs/>
          <w:noProof/>
          <w:szCs w:val="24"/>
        </w:rPr>
        <w:t>Journal of Psychopathology and Behavioral Assessment</w:t>
      </w:r>
      <w:r w:rsidRPr="00607990">
        <w:rPr>
          <w:rFonts w:cs="Times New Roman"/>
          <w:noProof/>
          <w:szCs w:val="24"/>
        </w:rPr>
        <w:t xml:space="preserve">, </w:t>
      </w:r>
      <w:r w:rsidRPr="00607990">
        <w:rPr>
          <w:rFonts w:cs="Times New Roman"/>
          <w:i/>
          <w:iCs/>
          <w:noProof/>
          <w:szCs w:val="24"/>
        </w:rPr>
        <w:t>31</w:t>
      </w:r>
      <w:r w:rsidRPr="00607990">
        <w:rPr>
          <w:rFonts w:cs="Times New Roman"/>
          <w:noProof/>
          <w:szCs w:val="24"/>
        </w:rPr>
        <w:t>(1), 38–46. Retrieved from http://www.pubmedcentral.nih.gov/articlerender.fcgi?artid=3131184&amp;tool=pmcentrez&amp;rendertype=abstract</w:t>
      </w:r>
    </w:p>
    <w:p w14:paraId="162A9380"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Garcia, A. M., Sapyta, J. J., Moore, P. S., Freeman, J. B., Franklin, M. E., March, J. S., &amp; Foa, E. B. (2010). Predictors and Moderators of Treatment Outcome in the Pediatric Obsessive Compulsive Treatment Study (POTS I). </w:t>
      </w:r>
      <w:r w:rsidRPr="00607990">
        <w:rPr>
          <w:rFonts w:cs="Times New Roman"/>
          <w:i/>
          <w:iCs/>
          <w:noProof/>
          <w:szCs w:val="24"/>
        </w:rPr>
        <w:t>Journal of the American Academy of Child &amp; Adolescent Psychiatry</w:t>
      </w:r>
      <w:r w:rsidRPr="00607990">
        <w:rPr>
          <w:rFonts w:cs="Times New Roman"/>
          <w:noProof/>
          <w:szCs w:val="24"/>
        </w:rPr>
        <w:t xml:space="preserve">, </w:t>
      </w:r>
      <w:r w:rsidRPr="00607990">
        <w:rPr>
          <w:rFonts w:cs="Times New Roman"/>
          <w:i/>
          <w:iCs/>
          <w:noProof/>
          <w:szCs w:val="24"/>
        </w:rPr>
        <w:t>49</w:t>
      </w:r>
      <w:r w:rsidRPr="00607990">
        <w:rPr>
          <w:rFonts w:cs="Times New Roman"/>
          <w:noProof/>
          <w:szCs w:val="24"/>
        </w:rPr>
        <w:t>(10), 1024–1033. http://doi.org/10.1016/j.jaac.2010.06.013</w:t>
      </w:r>
    </w:p>
    <w:p w14:paraId="7A693FD5"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Ginsburg, G. S., Kingery, J. N., Drake, K. L., &amp; Grados, M. A. (2008). Predictors of treatment response in pediatric obsessive-compulsive disorder. </w:t>
      </w:r>
      <w:r w:rsidRPr="00607990">
        <w:rPr>
          <w:rFonts w:cs="Times New Roman"/>
          <w:i/>
          <w:iCs/>
          <w:noProof/>
          <w:szCs w:val="24"/>
        </w:rPr>
        <w:t>Journal of the American Academy of Child and Adolescent Psychiatry</w:t>
      </w:r>
      <w:r w:rsidRPr="00607990">
        <w:rPr>
          <w:rFonts w:cs="Times New Roman"/>
          <w:noProof/>
          <w:szCs w:val="24"/>
        </w:rPr>
        <w:t xml:space="preserve">, </w:t>
      </w:r>
      <w:r w:rsidRPr="00607990">
        <w:rPr>
          <w:rFonts w:cs="Times New Roman"/>
          <w:i/>
          <w:iCs/>
          <w:noProof/>
          <w:szCs w:val="24"/>
        </w:rPr>
        <w:t>47</w:t>
      </w:r>
      <w:r w:rsidRPr="00607990">
        <w:rPr>
          <w:rFonts w:cs="Times New Roman"/>
          <w:noProof/>
          <w:szCs w:val="24"/>
        </w:rPr>
        <w:t>(8), 868–78. http://doi.org/10.1097/CHI.0b013e3181799ebd</w:t>
      </w:r>
    </w:p>
    <w:p w14:paraId="32C2C045" w14:textId="77777777" w:rsidR="00607990" w:rsidRPr="00E25FD4" w:rsidRDefault="00607990" w:rsidP="00607990">
      <w:pPr>
        <w:widowControl w:val="0"/>
        <w:autoSpaceDE w:val="0"/>
        <w:autoSpaceDN w:val="0"/>
        <w:adjustRightInd w:val="0"/>
        <w:ind w:left="480" w:hanging="480"/>
        <w:rPr>
          <w:rFonts w:cs="Times New Roman"/>
          <w:noProof/>
          <w:szCs w:val="24"/>
          <w:lang w:val="de-DE"/>
          <w:rPrChange w:id="205" w:author="Sebastian Sauer" w:date="2016-11-24T15:54:00Z">
            <w:rPr>
              <w:rFonts w:cs="Times New Roman"/>
              <w:noProof/>
              <w:szCs w:val="24"/>
            </w:rPr>
          </w:rPrChange>
        </w:rPr>
      </w:pPr>
      <w:r w:rsidRPr="00E25FD4">
        <w:rPr>
          <w:rFonts w:cs="Times New Roman"/>
          <w:noProof/>
          <w:szCs w:val="24"/>
          <w:lang w:val="de-DE"/>
          <w:rPrChange w:id="206" w:author="Sebastian Sauer" w:date="2016-11-24T15:54:00Z">
            <w:rPr>
              <w:rFonts w:cs="Times New Roman"/>
              <w:noProof/>
              <w:szCs w:val="24"/>
            </w:rPr>
          </w:rPrChange>
        </w:rPr>
        <w:t xml:space="preserve">Hastie, T., Tibshirani, R., &amp; Friedman, J. (2009). </w:t>
      </w:r>
      <w:r w:rsidRPr="00607990">
        <w:rPr>
          <w:rFonts w:cs="Times New Roman"/>
          <w:i/>
          <w:iCs/>
          <w:noProof/>
          <w:szCs w:val="24"/>
        </w:rPr>
        <w:t>The Elements of Statistical Learning: Data Mining, Inference, and Prediction</w:t>
      </w:r>
      <w:r w:rsidRPr="00607990">
        <w:rPr>
          <w:rFonts w:cs="Times New Roman"/>
          <w:noProof/>
          <w:szCs w:val="24"/>
        </w:rPr>
        <w:t xml:space="preserve">. </w:t>
      </w:r>
      <w:r w:rsidRPr="00E25FD4">
        <w:rPr>
          <w:rFonts w:cs="Times New Roman"/>
          <w:i/>
          <w:iCs/>
          <w:noProof/>
          <w:szCs w:val="24"/>
          <w:lang w:val="de-DE"/>
          <w:rPrChange w:id="207" w:author="Sebastian Sauer" w:date="2016-11-24T15:54:00Z">
            <w:rPr>
              <w:rFonts w:cs="Times New Roman"/>
              <w:i/>
              <w:iCs/>
              <w:noProof/>
              <w:szCs w:val="24"/>
            </w:rPr>
          </w:rPrChange>
        </w:rPr>
        <w:t>Springer Series in Statistics</w:t>
      </w:r>
      <w:r w:rsidRPr="00E25FD4">
        <w:rPr>
          <w:rFonts w:cs="Times New Roman"/>
          <w:noProof/>
          <w:szCs w:val="24"/>
          <w:lang w:val="de-DE"/>
          <w:rPrChange w:id="208" w:author="Sebastian Sauer" w:date="2016-11-24T15:54:00Z">
            <w:rPr>
              <w:rFonts w:cs="Times New Roman"/>
              <w:noProof/>
              <w:szCs w:val="24"/>
            </w:rPr>
          </w:rPrChange>
        </w:rPr>
        <w:t xml:space="preserve"> (Vol. 2). http://doi.org/10.1007/b94608</w:t>
      </w:r>
    </w:p>
    <w:p w14:paraId="7456F480" w14:textId="77777777" w:rsidR="00607990" w:rsidRPr="00607990" w:rsidRDefault="00607990" w:rsidP="00607990">
      <w:pPr>
        <w:widowControl w:val="0"/>
        <w:autoSpaceDE w:val="0"/>
        <w:autoSpaceDN w:val="0"/>
        <w:adjustRightInd w:val="0"/>
        <w:ind w:left="480" w:hanging="480"/>
        <w:rPr>
          <w:rFonts w:cs="Times New Roman"/>
          <w:noProof/>
          <w:szCs w:val="24"/>
        </w:rPr>
      </w:pPr>
      <w:r w:rsidRPr="00E25FD4">
        <w:rPr>
          <w:rFonts w:cs="Times New Roman"/>
          <w:noProof/>
          <w:szCs w:val="24"/>
          <w:lang w:val="de-DE"/>
          <w:rPrChange w:id="209" w:author="Sebastian Sauer" w:date="2016-11-24T15:54:00Z">
            <w:rPr>
              <w:rFonts w:cs="Times New Roman"/>
              <w:noProof/>
              <w:szCs w:val="24"/>
            </w:rPr>
          </w:rPrChange>
        </w:rPr>
        <w:lastRenderedPageBreak/>
        <w:t xml:space="preserve">James, G., Witten, D., Hastie, T., &amp; Tibishirani, R. (2013). </w:t>
      </w:r>
      <w:r w:rsidRPr="00607990">
        <w:rPr>
          <w:rFonts w:cs="Times New Roman"/>
          <w:i/>
          <w:iCs/>
          <w:noProof/>
          <w:szCs w:val="24"/>
        </w:rPr>
        <w:t>An Introduction to Statistical Learning</w:t>
      </w:r>
      <w:r w:rsidRPr="00607990">
        <w:rPr>
          <w:rFonts w:cs="Times New Roman"/>
          <w:noProof/>
          <w:szCs w:val="24"/>
        </w:rPr>
        <w:t xml:space="preserve">. </w:t>
      </w:r>
      <w:r w:rsidRPr="00607990">
        <w:rPr>
          <w:rFonts w:cs="Times New Roman"/>
          <w:i/>
          <w:iCs/>
          <w:noProof/>
          <w:szCs w:val="24"/>
        </w:rPr>
        <w:t>Springer Texts in Statistics</w:t>
      </w:r>
      <w:r w:rsidRPr="00607990">
        <w:rPr>
          <w:rFonts w:cs="Times New Roman"/>
          <w:noProof/>
          <w:szCs w:val="24"/>
        </w:rPr>
        <w:t>. http://doi.org/10.1007/978-1-4614-7138-7</w:t>
      </w:r>
    </w:p>
    <w:p w14:paraId="46EEBFBF"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Kovacs, M. (1985). The Children’s Depression, Inventory (CDI). </w:t>
      </w:r>
      <w:r w:rsidRPr="00607990">
        <w:rPr>
          <w:rFonts w:cs="Times New Roman"/>
          <w:i/>
          <w:iCs/>
          <w:noProof/>
          <w:szCs w:val="24"/>
        </w:rPr>
        <w:t>Psychopharmacology Bulletin</w:t>
      </w:r>
      <w:r w:rsidRPr="00607990">
        <w:rPr>
          <w:rFonts w:cs="Times New Roman"/>
          <w:noProof/>
          <w:szCs w:val="24"/>
        </w:rPr>
        <w:t xml:space="preserve">, </w:t>
      </w:r>
      <w:r w:rsidRPr="00607990">
        <w:rPr>
          <w:rFonts w:cs="Times New Roman"/>
          <w:i/>
          <w:iCs/>
          <w:noProof/>
          <w:szCs w:val="24"/>
        </w:rPr>
        <w:t>21</w:t>
      </w:r>
      <w:r w:rsidRPr="00607990">
        <w:rPr>
          <w:rFonts w:cs="Times New Roman"/>
          <w:noProof/>
          <w:szCs w:val="24"/>
        </w:rPr>
        <w:t>(4), 995–8. Retrieved from http://www.ncbi.nlm.nih.gov/pubmed/4089116</w:t>
      </w:r>
    </w:p>
    <w:p w14:paraId="503ED5EE" w14:textId="77777777" w:rsidR="00607990" w:rsidRPr="00607990" w:rsidRDefault="00607990" w:rsidP="00607990">
      <w:pPr>
        <w:widowControl w:val="0"/>
        <w:autoSpaceDE w:val="0"/>
        <w:autoSpaceDN w:val="0"/>
        <w:adjustRightInd w:val="0"/>
        <w:ind w:left="480" w:hanging="480"/>
        <w:rPr>
          <w:rFonts w:cs="Times New Roman"/>
          <w:noProof/>
          <w:szCs w:val="24"/>
        </w:rPr>
      </w:pPr>
      <w:r w:rsidRPr="00E25FD4">
        <w:rPr>
          <w:rFonts w:cs="Times New Roman"/>
          <w:noProof/>
          <w:szCs w:val="24"/>
          <w:lang w:val="de-DE"/>
          <w:rPrChange w:id="210" w:author="Sebastian Sauer" w:date="2016-11-24T15:54:00Z">
            <w:rPr>
              <w:rFonts w:cs="Times New Roman"/>
              <w:noProof/>
              <w:szCs w:val="24"/>
            </w:rPr>
          </w:rPrChange>
        </w:rPr>
        <w:t xml:space="preserve">Lenhard, F., Andersson, E., Mataix-Cols, D., Rück, C., Vigerland, S., Högström, J., … </w:t>
      </w:r>
      <w:r w:rsidRPr="00607990">
        <w:rPr>
          <w:rFonts w:cs="Times New Roman"/>
          <w:noProof/>
          <w:szCs w:val="24"/>
        </w:rPr>
        <w:t xml:space="preserve">Serlachius, E. (2016). Therapist-Guided, Internet-Delivered Cognitive-Behavioral Therapy for Adolescents With Obsessive-Compulsive Disorder: A Randomized Controlled Trial. </w:t>
      </w:r>
      <w:r w:rsidRPr="00607990">
        <w:rPr>
          <w:rFonts w:cs="Times New Roman"/>
          <w:i/>
          <w:iCs/>
          <w:noProof/>
          <w:szCs w:val="24"/>
        </w:rPr>
        <w:t>Journal of the American Academy of Child &amp; Adolescent Psychiatry</w:t>
      </w:r>
      <w:r w:rsidRPr="00607990">
        <w:rPr>
          <w:rFonts w:cs="Times New Roman"/>
          <w:noProof/>
          <w:szCs w:val="24"/>
        </w:rPr>
        <w:t>. http://doi.org/10.1016/j.jaac.2016.09.515</w:t>
      </w:r>
    </w:p>
    <w:p w14:paraId="15A1F99C"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Lenhard, F., Vigerland, S., Andersson, E., Rück, C., Mataix-Cols, D., Thulin, U., … Serlachius, E. (2014a). Internet-delivered cognitive behavior therapy for adolescents with obsessive-compulsive disorder: An open trial. </w:t>
      </w:r>
      <w:r w:rsidRPr="00607990">
        <w:rPr>
          <w:rFonts w:cs="Times New Roman"/>
          <w:i/>
          <w:iCs/>
          <w:noProof/>
          <w:szCs w:val="24"/>
        </w:rPr>
        <w:t>PLoS ONE</w:t>
      </w:r>
      <w:r w:rsidRPr="00607990">
        <w:rPr>
          <w:rFonts w:cs="Times New Roman"/>
          <w:noProof/>
          <w:szCs w:val="24"/>
        </w:rPr>
        <w:t xml:space="preserve">, </w:t>
      </w:r>
      <w:r w:rsidRPr="00607990">
        <w:rPr>
          <w:rFonts w:cs="Times New Roman"/>
          <w:i/>
          <w:iCs/>
          <w:noProof/>
          <w:szCs w:val="24"/>
        </w:rPr>
        <w:t>9</w:t>
      </w:r>
      <w:r w:rsidRPr="00607990">
        <w:rPr>
          <w:rFonts w:cs="Times New Roman"/>
          <w:noProof/>
          <w:szCs w:val="24"/>
        </w:rPr>
        <w:t>(6), e100773. http://doi.org/10.1371/journal.pone.0100773</w:t>
      </w:r>
    </w:p>
    <w:p w14:paraId="01F1899A" w14:textId="77777777" w:rsidR="00607990" w:rsidRPr="00E25FD4" w:rsidRDefault="00607990" w:rsidP="00607990">
      <w:pPr>
        <w:widowControl w:val="0"/>
        <w:autoSpaceDE w:val="0"/>
        <w:autoSpaceDN w:val="0"/>
        <w:adjustRightInd w:val="0"/>
        <w:ind w:left="480" w:hanging="480"/>
        <w:rPr>
          <w:rFonts w:cs="Times New Roman"/>
          <w:noProof/>
          <w:szCs w:val="24"/>
          <w:lang w:val="de-DE"/>
          <w:rPrChange w:id="211" w:author="Sebastian Sauer" w:date="2016-11-24T15:55:00Z">
            <w:rPr>
              <w:rFonts w:cs="Times New Roman"/>
              <w:noProof/>
              <w:szCs w:val="24"/>
            </w:rPr>
          </w:rPrChange>
        </w:rPr>
      </w:pPr>
      <w:r w:rsidRPr="00607990">
        <w:rPr>
          <w:rFonts w:cs="Times New Roman"/>
          <w:noProof/>
          <w:szCs w:val="24"/>
        </w:rPr>
        <w:t xml:space="preserve">Lenhard, F., Vigerland, S., Andersson, E., Rück, C., Mataix-Cols, D., Thulin, U., … Serlachius, E. (2014b). Internet-delivered cognitive behavior therapy for adolescents with obsessive-compulsive disorder: an open trial. </w:t>
      </w:r>
      <w:r w:rsidRPr="00E25FD4">
        <w:rPr>
          <w:rFonts w:cs="Times New Roman"/>
          <w:i/>
          <w:iCs/>
          <w:noProof/>
          <w:szCs w:val="24"/>
          <w:lang w:val="de-DE"/>
          <w:rPrChange w:id="212" w:author="Sebastian Sauer" w:date="2016-11-24T15:55:00Z">
            <w:rPr>
              <w:rFonts w:cs="Times New Roman"/>
              <w:i/>
              <w:iCs/>
              <w:noProof/>
              <w:szCs w:val="24"/>
            </w:rPr>
          </w:rPrChange>
        </w:rPr>
        <w:t>PloS One</w:t>
      </w:r>
      <w:r w:rsidRPr="00E25FD4">
        <w:rPr>
          <w:rFonts w:cs="Times New Roman"/>
          <w:noProof/>
          <w:szCs w:val="24"/>
          <w:lang w:val="de-DE"/>
          <w:rPrChange w:id="213" w:author="Sebastian Sauer" w:date="2016-11-24T15:55:00Z">
            <w:rPr>
              <w:rFonts w:cs="Times New Roman"/>
              <w:noProof/>
              <w:szCs w:val="24"/>
            </w:rPr>
          </w:rPrChange>
        </w:rPr>
        <w:t xml:space="preserve">, </w:t>
      </w:r>
      <w:r w:rsidRPr="00E25FD4">
        <w:rPr>
          <w:rFonts w:cs="Times New Roman"/>
          <w:i/>
          <w:iCs/>
          <w:noProof/>
          <w:szCs w:val="24"/>
          <w:lang w:val="de-DE"/>
          <w:rPrChange w:id="214" w:author="Sebastian Sauer" w:date="2016-11-24T15:55:00Z">
            <w:rPr>
              <w:rFonts w:cs="Times New Roman"/>
              <w:i/>
              <w:iCs/>
              <w:noProof/>
              <w:szCs w:val="24"/>
            </w:rPr>
          </w:rPrChange>
        </w:rPr>
        <w:t>9</w:t>
      </w:r>
      <w:r w:rsidRPr="00E25FD4">
        <w:rPr>
          <w:rFonts w:cs="Times New Roman"/>
          <w:noProof/>
          <w:szCs w:val="24"/>
          <w:lang w:val="de-DE"/>
          <w:rPrChange w:id="215" w:author="Sebastian Sauer" w:date="2016-11-24T15:55:00Z">
            <w:rPr>
              <w:rFonts w:cs="Times New Roman"/>
              <w:noProof/>
              <w:szCs w:val="24"/>
            </w:rPr>
          </w:rPrChange>
        </w:rPr>
        <w:t>(6), e100773. http://doi.org/10.1371/journal.pone.0100773</w:t>
      </w:r>
    </w:p>
    <w:p w14:paraId="2A3887B4" w14:textId="77777777" w:rsidR="00607990" w:rsidRPr="00E25FD4" w:rsidRDefault="00607990" w:rsidP="00607990">
      <w:pPr>
        <w:widowControl w:val="0"/>
        <w:autoSpaceDE w:val="0"/>
        <w:autoSpaceDN w:val="0"/>
        <w:adjustRightInd w:val="0"/>
        <w:ind w:left="480" w:hanging="480"/>
        <w:rPr>
          <w:rFonts w:cs="Times New Roman"/>
          <w:noProof/>
          <w:szCs w:val="24"/>
          <w:lang w:val="de-DE"/>
          <w:rPrChange w:id="216" w:author="Sebastian Sauer" w:date="2016-11-24T15:55:00Z">
            <w:rPr>
              <w:rFonts w:cs="Times New Roman"/>
              <w:noProof/>
              <w:szCs w:val="24"/>
            </w:rPr>
          </w:rPrChange>
        </w:rPr>
      </w:pPr>
      <w:r w:rsidRPr="00E25FD4">
        <w:rPr>
          <w:rFonts w:cs="Times New Roman"/>
          <w:noProof/>
          <w:szCs w:val="24"/>
          <w:lang w:val="de-DE"/>
          <w:rPrChange w:id="217" w:author="Sebastian Sauer" w:date="2016-11-24T15:55:00Z">
            <w:rPr>
              <w:rFonts w:cs="Times New Roman"/>
              <w:noProof/>
              <w:szCs w:val="24"/>
            </w:rPr>
          </w:rPrChange>
        </w:rPr>
        <w:t xml:space="preserve">Lenhard, F., Vigerland, S., Engberg, H., Hallberg, A., Thermaenius, H., &amp; Serlachius, E. (2016). </w:t>
      </w:r>
      <w:r w:rsidRPr="00607990">
        <w:rPr>
          <w:rFonts w:cs="Times New Roman"/>
          <w:noProof/>
          <w:szCs w:val="24"/>
        </w:rPr>
        <w:t xml:space="preserve">“On My Own, but Not Alone” - Adolescents’ Experiences of Internet-Delivered Cognitive Behavior Therapy for Obsessive-Compulsive Disorder. </w:t>
      </w:r>
      <w:r w:rsidRPr="00E25FD4">
        <w:rPr>
          <w:rFonts w:cs="Times New Roman"/>
          <w:i/>
          <w:iCs/>
          <w:noProof/>
          <w:szCs w:val="24"/>
          <w:lang w:val="de-DE"/>
          <w:rPrChange w:id="218" w:author="Sebastian Sauer" w:date="2016-11-24T15:55:00Z">
            <w:rPr>
              <w:rFonts w:cs="Times New Roman"/>
              <w:i/>
              <w:iCs/>
              <w:noProof/>
              <w:szCs w:val="24"/>
            </w:rPr>
          </w:rPrChange>
        </w:rPr>
        <w:t>Plos One</w:t>
      </w:r>
      <w:r w:rsidRPr="00E25FD4">
        <w:rPr>
          <w:rFonts w:cs="Times New Roman"/>
          <w:noProof/>
          <w:szCs w:val="24"/>
          <w:lang w:val="de-DE"/>
          <w:rPrChange w:id="219" w:author="Sebastian Sauer" w:date="2016-11-24T15:55:00Z">
            <w:rPr>
              <w:rFonts w:cs="Times New Roman"/>
              <w:noProof/>
              <w:szCs w:val="24"/>
            </w:rPr>
          </w:rPrChange>
        </w:rPr>
        <w:t xml:space="preserve">, </w:t>
      </w:r>
      <w:r w:rsidRPr="00E25FD4">
        <w:rPr>
          <w:rFonts w:cs="Times New Roman"/>
          <w:i/>
          <w:iCs/>
          <w:noProof/>
          <w:szCs w:val="24"/>
          <w:lang w:val="de-DE"/>
          <w:rPrChange w:id="220" w:author="Sebastian Sauer" w:date="2016-11-24T15:55:00Z">
            <w:rPr>
              <w:rFonts w:cs="Times New Roman"/>
              <w:i/>
              <w:iCs/>
              <w:noProof/>
              <w:szCs w:val="24"/>
            </w:rPr>
          </w:rPrChange>
        </w:rPr>
        <w:t>11</w:t>
      </w:r>
      <w:r w:rsidRPr="00E25FD4">
        <w:rPr>
          <w:rFonts w:cs="Times New Roman"/>
          <w:noProof/>
          <w:szCs w:val="24"/>
          <w:lang w:val="de-DE"/>
          <w:rPrChange w:id="221" w:author="Sebastian Sauer" w:date="2016-11-24T15:55:00Z">
            <w:rPr>
              <w:rFonts w:cs="Times New Roman"/>
              <w:noProof/>
              <w:szCs w:val="24"/>
            </w:rPr>
          </w:rPrChange>
        </w:rPr>
        <w:t>(10), e0164311. http://doi.org/10.1371/journal.pone.0164311</w:t>
      </w:r>
    </w:p>
    <w:p w14:paraId="55BAC50E" w14:textId="77777777" w:rsidR="00607990" w:rsidRPr="00607990" w:rsidRDefault="00607990" w:rsidP="00607990">
      <w:pPr>
        <w:widowControl w:val="0"/>
        <w:autoSpaceDE w:val="0"/>
        <w:autoSpaceDN w:val="0"/>
        <w:adjustRightInd w:val="0"/>
        <w:ind w:left="480" w:hanging="480"/>
        <w:rPr>
          <w:rFonts w:cs="Times New Roman"/>
          <w:noProof/>
          <w:szCs w:val="24"/>
        </w:rPr>
      </w:pPr>
      <w:r w:rsidRPr="00E25FD4">
        <w:rPr>
          <w:rFonts w:cs="Times New Roman"/>
          <w:noProof/>
          <w:szCs w:val="24"/>
          <w:lang w:val="de-DE"/>
          <w:rPrChange w:id="222" w:author="Sebastian Sauer" w:date="2016-11-24T15:55:00Z">
            <w:rPr>
              <w:rFonts w:cs="Times New Roman"/>
              <w:noProof/>
              <w:szCs w:val="24"/>
            </w:rPr>
          </w:rPrChange>
        </w:rPr>
        <w:t xml:space="preserve">Mancebo, M. C., Boisseau, C. L., Garnaat, S. L., Eisen, J. L., Greenberg, B. D., Sibrava, N. J., … </w:t>
      </w:r>
      <w:r w:rsidRPr="00607990">
        <w:rPr>
          <w:rFonts w:cs="Times New Roman"/>
          <w:noProof/>
          <w:szCs w:val="24"/>
        </w:rPr>
        <w:t xml:space="preserve">Rasmussen, S. A. (2014). Long-term course of pediatric obsessive-compulsive </w:t>
      </w:r>
      <w:r w:rsidRPr="00607990">
        <w:rPr>
          <w:rFonts w:cs="Times New Roman"/>
          <w:noProof/>
          <w:szCs w:val="24"/>
        </w:rPr>
        <w:lastRenderedPageBreak/>
        <w:t xml:space="preserve">disorder: 3 years of prospective follow-up. </w:t>
      </w:r>
      <w:r w:rsidRPr="00607990">
        <w:rPr>
          <w:rFonts w:cs="Times New Roman"/>
          <w:i/>
          <w:iCs/>
          <w:noProof/>
          <w:szCs w:val="24"/>
        </w:rPr>
        <w:t>Comprehensive Psychiatry</w:t>
      </w:r>
      <w:r w:rsidRPr="00607990">
        <w:rPr>
          <w:rFonts w:cs="Times New Roman"/>
          <w:noProof/>
          <w:szCs w:val="24"/>
        </w:rPr>
        <w:t xml:space="preserve">, </w:t>
      </w:r>
      <w:r w:rsidRPr="00607990">
        <w:rPr>
          <w:rFonts w:cs="Times New Roman"/>
          <w:i/>
          <w:iCs/>
          <w:noProof/>
          <w:szCs w:val="24"/>
        </w:rPr>
        <w:t>55</w:t>
      </w:r>
      <w:r w:rsidRPr="00607990">
        <w:rPr>
          <w:rFonts w:cs="Times New Roman"/>
          <w:noProof/>
          <w:szCs w:val="24"/>
        </w:rPr>
        <w:t>(7), 1498–504. http://doi.org/10.1016/j.comppsych.2014.04.010</w:t>
      </w:r>
    </w:p>
    <w:p w14:paraId="7926918F"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Mataix-Cols. (2005). Reliability and validity of the Work and Social Adjustment Scale in phobic disorders. </w:t>
      </w:r>
      <w:r w:rsidRPr="00607990">
        <w:rPr>
          <w:rFonts w:cs="Times New Roman"/>
          <w:i/>
          <w:iCs/>
          <w:noProof/>
          <w:szCs w:val="24"/>
        </w:rPr>
        <w:t>Comprehensive Psychiatry</w:t>
      </w:r>
      <w:r w:rsidRPr="00607990">
        <w:rPr>
          <w:rFonts w:cs="Times New Roman"/>
          <w:noProof/>
          <w:szCs w:val="24"/>
        </w:rPr>
        <w:t xml:space="preserve">, </w:t>
      </w:r>
      <w:r w:rsidRPr="00607990">
        <w:rPr>
          <w:rFonts w:cs="Times New Roman"/>
          <w:i/>
          <w:iCs/>
          <w:noProof/>
          <w:szCs w:val="24"/>
        </w:rPr>
        <w:t>46</w:t>
      </w:r>
      <w:r w:rsidRPr="00607990">
        <w:rPr>
          <w:rFonts w:cs="Times New Roman"/>
          <w:noProof/>
          <w:szCs w:val="24"/>
        </w:rPr>
        <w:t>.</w:t>
      </w:r>
    </w:p>
    <w:p w14:paraId="57AB153B"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Mataix-Cols, D., De La Cruz, L. F., Nordsletten, A. E., Lenhard, F., Isomura, K., &amp; Simpson, H. B. (2016). Towards an international expert consensus for defining treatment response, remission, recovery and relapse in obsessive-compulsive disorder. </w:t>
      </w:r>
      <w:r w:rsidRPr="00607990">
        <w:rPr>
          <w:rFonts w:cs="Times New Roman"/>
          <w:i/>
          <w:iCs/>
          <w:noProof/>
          <w:szCs w:val="24"/>
        </w:rPr>
        <w:t>World Psychiatry</w:t>
      </w:r>
      <w:r w:rsidRPr="00607990">
        <w:rPr>
          <w:rFonts w:cs="Times New Roman"/>
          <w:noProof/>
          <w:szCs w:val="24"/>
        </w:rPr>
        <w:t xml:space="preserve">, </w:t>
      </w:r>
      <w:r w:rsidRPr="00607990">
        <w:rPr>
          <w:rFonts w:cs="Times New Roman"/>
          <w:i/>
          <w:iCs/>
          <w:noProof/>
          <w:szCs w:val="24"/>
        </w:rPr>
        <w:t>15</w:t>
      </w:r>
      <w:r w:rsidRPr="00607990">
        <w:rPr>
          <w:rFonts w:cs="Times New Roman"/>
          <w:noProof/>
          <w:szCs w:val="24"/>
        </w:rPr>
        <w:t>(1). http://doi.org/10.1002/wps.20299</w:t>
      </w:r>
    </w:p>
    <w:p w14:paraId="595A630E"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Mataix-Cols, D., &amp; Marks, I. M. (2006). Self-help with minimal therapist contact for obsessive–compulsive disorder: a review. </w:t>
      </w:r>
      <w:r w:rsidRPr="00607990">
        <w:rPr>
          <w:rFonts w:cs="Times New Roman"/>
          <w:i/>
          <w:iCs/>
          <w:noProof/>
          <w:szCs w:val="24"/>
        </w:rPr>
        <w:t>European Psychiatry</w:t>
      </w:r>
      <w:r w:rsidRPr="00607990">
        <w:rPr>
          <w:rFonts w:cs="Times New Roman"/>
          <w:noProof/>
          <w:szCs w:val="24"/>
        </w:rPr>
        <w:t xml:space="preserve">, </w:t>
      </w:r>
      <w:r w:rsidRPr="00607990">
        <w:rPr>
          <w:rFonts w:cs="Times New Roman"/>
          <w:i/>
          <w:iCs/>
          <w:noProof/>
          <w:szCs w:val="24"/>
        </w:rPr>
        <w:t>21</w:t>
      </w:r>
      <w:r w:rsidRPr="00607990">
        <w:rPr>
          <w:rFonts w:cs="Times New Roman"/>
          <w:noProof/>
          <w:szCs w:val="24"/>
        </w:rPr>
        <w:t>(2), 75–80. Retrieved from http://www.sciencedirect.com/science/article/pii/S0924933805001550</w:t>
      </w:r>
    </w:p>
    <w:p w14:paraId="7B96FC21"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Monuteaux, M. C., &amp; Stamoulis, C. (2016). Machine Learning: A Primer for Child Psychiatrists. </w:t>
      </w:r>
      <w:r w:rsidRPr="00607990">
        <w:rPr>
          <w:rFonts w:cs="Times New Roman"/>
          <w:i/>
          <w:iCs/>
          <w:noProof/>
          <w:szCs w:val="24"/>
        </w:rPr>
        <w:t>Journal of the American Academy of Child &amp; Adolescent Psychiatry</w:t>
      </w:r>
      <w:r w:rsidRPr="00607990">
        <w:rPr>
          <w:rFonts w:cs="Times New Roman"/>
          <w:noProof/>
          <w:szCs w:val="24"/>
        </w:rPr>
        <w:t>. http://doi.org/10.1016/j.jaac.2016.07.766</w:t>
      </w:r>
    </w:p>
    <w:p w14:paraId="6A537B57"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Peris, T. S., Sugar, C. A., Bergman, R. L., Chang, S., Langley, A., &amp; Piacentini, J. (2012). Family factors predict treatment outcome for pediatric obsessive-compulsive disorder. </w:t>
      </w:r>
      <w:r w:rsidRPr="00607990">
        <w:rPr>
          <w:rFonts w:cs="Times New Roman"/>
          <w:i/>
          <w:iCs/>
          <w:noProof/>
          <w:szCs w:val="24"/>
        </w:rPr>
        <w:t>Journal of Consulting and Clinical Psychology</w:t>
      </w:r>
      <w:r w:rsidRPr="00607990">
        <w:rPr>
          <w:rFonts w:cs="Times New Roman"/>
          <w:noProof/>
          <w:szCs w:val="24"/>
        </w:rPr>
        <w:t xml:space="preserve">, </w:t>
      </w:r>
      <w:r w:rsidRPr="00607990">
        <w:rPr>
          <w:rFonts w:cs="Times New Roman"/>
          <w:i/>
          <w:iCs/>
          <w:noProof/>
          <w:szCs w:val="24"/>
        </w:rPr>
        <w:t>80</w:t>
      </w:r>
      <w:r w:rsidRPr="00607990">
        <w:rPr>
          <w:rFonts w:cs="Times New Roman"/>
          <w:noProof/>
          <w:szCs w:val="24"/>
        </w:rPr>
        <w:t>(2), 255–63. http://doi.org/10.1037/a0027084</w:t>
      </w:r>
    </w:p>
    <w:p w14:paraId="1FAFB477"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R Core Team. (2015). R: A Language and Environment for Statistical Computing. Vienna, Austria. Retrieved from http://www.r-project.org</w:t>
      </w:r>
    </w:p>
    <w:p w14:paraId="32AAF660"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Rees, C. S., Anderson, R. A., Kane, R. T., &amp; Finlay-Jones, A. L. (2016). Online Obsessive-Compulsive Disorder Treatment: Preliminary Results of the “OCD? Not Me!” Self-</w:t>
      </w:r>
      <w:r w:rsidRPr="00607990">
        <w:rPr>
          <w:rFonts w:cs="Times New Roman"/>
          <w:noProof/>
          <w:szCs w:val="24"/>
        </w:rPr>
        <w:lastRenderedPageBreak/>
        <w:t xml:space="preserve">Guided Internet-Based Cognitive Behavioral Therapy Program for Young People. </w:t>
      </w:r>
      <w:r w:rsidRPr="00607990">
        <w:rPr>
          <w:rFonts w:cs="Times New Roman"/>
          <w:i/>
          <w:iCs/>
          <w:noProof/>
          <w:szCs w:val="24"/>
        </w:rPr>
        <w:t>JMIR Mental Health</w:t>
      </w:r>
      <w:r w:rsidRPr="00607990">
        <w:rPr>
          <w:rFonts w:cs="Times New Roman"/>
          <w:noProof/>
          <w:szCs w:val="24"/>
        </w:rPr>
        <w:t xml:space="preserve">, </w:t>
      </w:r>
      <w:r w:rsidRPr="00607990">
        <w:rPr>
          <w:rFonts w:cs="Times New Roman"/>
          <w:i/>
          <w:iCs/>
          <w:noProof/>
          <w:szCs w:val="24"/>
        </w:rPr>
        <w:t>3</w:t>
      </w:r>
      <w:r w:rsidRPr="00607990">
        <w:rPr>
          <w:rFonts w:cs="Times New Roman"/>
          <w:noProof/>
          <w:szCs w:val="24"/>
        </w:rPr>
        <w:t>(3), e29. http://doi.org/10.2196/mental.5363</w:t>
      </w:r>
    </w:p>
    <w:p w14:paraId="63BA7CBE"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Rudy, B. M., Lewin, A. B., Geffken, G. R., Murphy, T. K., &amp; Storch, E. A. (2014). Predictors of treatment response to intensive cognitive-behavioral therapy for pediatric obsessive-compulsive disorder. </w:t>
      </w:r>
      <w:r w:rsidRPr="00607990">
        <w:rPr>
          <w:rFonts w:cs="Times New Roman"/>
          <w:i/>
          <w:iCs/>
          <w:noProof/>
          <w:szCs w:val="24"/>
        </w:rPr>
        <w:t>Psychiatry Research</w:t>
      </w:r>
      <w:r w:rsidRPr="00607990">
        <w:rPr>
          <w:rFonts w:cs="Times New Roman"/>
          <w:noProof/>
          <w:szCs w:val="24"/>
        </w:rPr>
        <w:t xml:space="preserve">, </w:t>
      </w:r>
      <w:r w:rsidRPr="00607990">
        <w:rPr>
          <w:rFonts w:cs="Times New Roman"/>
          <w:i/>
          <w:iCs/>
          <w:noProof/>
          <w:szCs w:val="24"/>
        </w:rPr>
        <w:t>220</w:t>
      </w:r>
      <w:r w:rsidRPr="00607990">
        <w:rPr>
          <w:rFonts w:cs="Times New Roman"/>
          <w:noProof/>
          <w:szCs w:val="24"/>
        </w:rPr>
        <w:t>(1–2), 433–40. http://doi.org/10.1016/j.psychres.2014.08.002</w:t>
      </w:r>
    </w:p>
    <w:p w14:paraId="045063E3"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Scahill, L., Riddle, M. A., McSwiggin-Hardin, M., Ort, S. I., King, R. A., Goodman, W. K., … Leckman, J. F. (1997). Children’s Yale-Brown Obsessive Compulsive Scale: reliability and validity. </w:t>
      </w:r>
      <w:r w:rsidRPr="00607990">
        <w:rPr>
          <w:rFonts w:cs="Times New Roman"/>
          <w:i/>
          <w:iCs/>
          <w:noProof/>
          <w:szCs w:val="24"/>
        </w:rPr>
        <w:t>Journal of the American Academy of Child and Adolescent Psychiatry</w:t>
      </w:r>
      <w:r w:rsidRPr="00607990">
        <w:rPr>
          <w:rFonts w:cs="Times New Roman"/>
          <w:noProof/>
          <w:szCs w:val="24"/>
        </w:rPr>
        <w:t xml:space="preserve">, </w:t>
      </w:r>
      <w:r w:rsidRPr="00607990">
        <w:rPr>
          <w:rFonts w:cs="Times New Roman"/>
          <w:i/>
          <w:iCs/>
          <w:noProof/>
          <w:szCs w:val="24"/>
        </w:rPr>
        <w:t>36</w:t>
      </w:r>
      <w:r w:rsidRPr="00607990">
        <w:rPr>
          <w:rFonts w:cs="Times New Roman"/>
          <w:noProof/>
          <w:szCs w:val="24"/>
        </w:rPr>
        <w:t>(6), 844–52. http://doi.org/10.1097/00004583-199706000-00023</w:t>
      </w:r>
    </w:p>
    <w:p w14:paraId="1B14AD4B"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Shafran, R., Frampton, I., Heyman, I., Reynolds, M., Teachman, B., &amp; Rachman, S. (2003). The preliminary development of a new self-report measure for OCD in young people. </w:t>
      </w:r>
      <w:r w:rsidRPr="00607990">
        <w:rPr>
          <w:rFonts w:cs="Times New Roman"/>
          <w:i/>
          <w:iCs/>
          <w:noProof/>
          <w:szCs w:val="24"/>
        </w:rPr>
        <w:t>Journal of Adolescence</w:t>
      </w:r>
      <w:r w:rsidRPr="00607990">
        <w:rPr>
          <w:rFonts w:cs="Times New Roman"/>
          <w:noProof/>
          <w:szCs w:val="24"/>
        </w:rPr>
        <w:t xml:space="preserve">, </w:t>
      </w:r>
      <w:r w:rsidRPr="00607990">
        <w:rPr>
          <w:rFonts w:cs="Times New Roman"/>
          <w:i/>
          <w:iCs/>
          <w:noProof/>
          <w:szCs w:val="24"/>
        </w:rPr>
        <w:t>26</w:t>
      </w:r>
      <w:r w:rsidRPr="00607990">
        <w:rPr>
          <w:rFonts w:cs="Times New Roman"/>
          <w:noProof/>
          <w:szCs w:val="24"/>
        </w:rPr>
        <w:t>(1), 137–42. Retrieved from http://www.ncbi.nlm.nih.gov/pubmed/12550826</w:t>
      </w:r>
    </w:p>
    <w:p w14:paraId="0348E812"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Spence, S. H. (1998). A measure of anxiety symptoms among children. </w:t>
      </w:r>
      <w:r w:rsidRPr="00607990">
        <w:rPr>
          <w:rFonts w:cs="Times New Roman"/>
          <w:i/>
          <w:iCs/>
          <w:noProof/>
          <w:szCs w:val="24"/>
        </w:rPr>
        <w:t>Behaviour Research and Therapy</w:t>
      </w:r>
      <w:r w:rsidRPr="00607990">
        <w:rPr>
          <w:rFonts w:cs="Times New Roman"/>
          <w:noProof/>
          <w:szCs w:val="24"/>
        </w:rPr>
        <w:t xml:space="preserve">, </w:t>
      </w:r>
      <w:r w:rsidRPr="00607990">
        <w:rPr>
          <w:rFonts w:cs="Times New Roman"/>
          <w:i/>
          <w:iCs/>
          <w:noProof/>
          <w:szCs w:val="24"/>
        </w:rPr>
        <w:t>36</w:t>
      </w:r>
      <w:r w:rsidRPr="00607990">
        <w:rPr>
          <w:rFonts w:cs="Times New Roman"/>
          <w:noProof/>
          <w:szCs w:val="24"/>
        </w:rPr>
        <w:t>(5), 545–66. Retrieved from http://www.ncbi.nlm.nih.gov/pubmed/9648330</w:t>
      </w:r>
    </w:p>
    <w:p w14:paraId="1EFBBB81" w14:textId="77777777" w:rsidR="00607990" w:rsidRPr="00607990" w:rsidRDefault="00607990" w:rsidP="00607990">
      <w:pPr>
        <w:widowControl w:val="0"/>
        <w:autoSpaceDE w:val="0"/>
        <w:autoSpaceDN w:val="0"/>
        <w:adjustRightInd w:val="0"/>
        <w:ind w:left="480" w:hanging="480"/>
        <w:rPr>
          <w:rFonts w:cs="Times New Roman"/>
          <w:noProof/>
        </w:rPr>
      </w:pPr>
      <w:r w:rsidRPr="00607990">
        <w:rPr>
          <w:rFonts w:cs="Times New Roman"/>
          <w:noProof/>
          <w:szCs w:val="24"/>
        </w:rPr>
        <w:t xml:space="preserve">Torp, N. C., Dahl, K., Skarphedinsson, G., Compton, S., Thomsen, P. H., Weidle, B., … Ivarsson, T. (2014). Predictors Associated With Improved Cognitive-Behavioral Therapy Outcome in Pediatric Obsessive-Compulsive Disorder. </w:t>
      </w:r>
      <w:r w:rsidRPr="00607990">
        <w:rPr>
          <w:rFonts w:cs="Times New Roman"/>
          <w:i/>
          <w:iCs/>
          <w:noProof/>
          <w:szCs w:val="24"/>
        </w:rPr>
        <w:t>Journal of the American Academy of Child &amp; Adolescent Psychiatry</w:t>
      </w:r>
      <w:r w:rsidRPr="00607990">
        <w:rPr>
          <w:rFonts w:cs="Times New Roman"/>
          <w:noProof/>
          <w:szCs w:val="24"/>
        </w:rPr>
        <w:t xml:space="preserve">, </w:t>
      </w:r>
      <w:r w:rsidRPr="00607990">
        <w:rPr>
          <w:rFonts w:cs="Times New Roman"/>
          <w:i/>
          <w:iCs/>
          <w:noProof/>
          <w:szCs w:val="24"/>
        </w:rPr>
        <w:t>54</w:t>
      </w:r>
      <w:r w:rsidRPr="00607990">
        <w:rPr>
          <w:rFonts w:cs="Times New Roman"/>
          <w:noProof/>
          <w:szCs w:val="24"/>
        </w:rPr>
        <w:t>(3), 200–207.e1. http://doi.org/10.1016/j.jaac.2014.12.007</w:t>
      </w:r>
    </w:p>
    <w:p w14:paraId="0F2FF46E" w14:textId="62B549D5" w:rsidR="0033620A" w:rsidRPr="0033620A" w:rsidRDefault="0033620A" w:rsidP="00607990">
      <w:pPr>
        <w:widowControl w:val="0"/>
        <w:autoSpaceDE w:val="0"/>
        <w:autoSpaceDN w:val="0"/>
        <w:adjustRightInd w:val="0"/>
        <w:ind w:left="480" w:hanging="480"/>
      </w:pPr>
      <w:r>
        <w:fldChar w:fldCharType="end"/>
      </w:r>
    </w:p>
    <w:p w14:paraId="3DC0E0A0" w14:textId="77777777" w:rsidR="00F2053D" w:rsidRPr="00AF6C28" w:rsidRDefault="00F2053D">
      <w:pPr>
        <w:pStyle w:val="Normal1"/>
        <w:rPr>
          <w:lang w:val="en-US"/>
        </w:rPr>
      </w:pPr>
    </w:p>
    <w:sectPr w:rsidR="00F2053D" w:rsidRPr="00AF6C28" w:rsidSect="00DB2F05">
      <w:pgSz w:w="11901" w:h="16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abian A. V. Lenhard" w:date="2016-11-11T12:07:00Z" w:initials="FAVL">
    <w:p w14:paraId="1A5D7D68" w14:textId="77777777" w:rsidR="00667A7B" w:rsidRDefault="00667A7B">
      <w:pPr>
        <w:pStyle w:val="Kommentartext"/>
      </w:pPr>
      <w:r>
        <w:rPr>
          <w:rStyle w:val="Kommentarzeichen"/>
        </w:rPr>
        <w:annotationRef/>
      </w:r>
      <w:r>
        <w:t>Preliminary author order – suggestions welcome</w:t>
      </w:r>
    </w:p>
    <w:p w14:paraId="0FA0C7C4" w14:textId="77777777" w:rsidR="00667A7B" w:rsidRDefault="00667A7B">
      <w:pPr>
        <w:pStyle w:val="Kommentartext"/>
      </w:pPr>
    </w:p>
    <w:p w14:paraId="261C5A89" w14:textId="77777777" w:rsidR="00667A7B" w:rsidRDefault="00667A7B">
      <w:pPr>
        <w:pStyle w:val="Kommentartext"/>
      </w:pPr>
      <w:r>
        <w:t>Update your affiliations please</w:t>
      </w:r>
    </w:p>
  </w:comment>
  <w:comment w:id="5" w:author="Fabian A. V. Lenhard" w:date="2016-11-11T12:08:00Z" w:initials="FAVL">
    <w:p w14:paraId="28C9F351" w14:textId="77777777" w:rsidR="00667A7B" w:rsidRDefault="00667A7B">
      <w:pPr>
        <w:pStyle w:val="Kommentartext"/>
      </w:pPr>
      <w:r>
        <w:rPr>
          <w:rStyle w:val="Kommentarzeichen"/>
        </w:rPr>
        <w:annotationRef/>
      </w:r>
      <w:r>
        <w:t>Update funding information if necessary</w:t>
      </w:r>
    </w:p>
  </w:comment>
  <w:comment w:id="29" w:author="Sebastian Sauer" w:date="2016-11-25T14:49:00Z" w:initials="SS">
    <w:p w14:paraId="7A7304B5" w14:textId="6654F3F4" w:rsidR="00290E94" w:rsidRDefault="00290E94">
      <w:pPr>
        <w:pStyle w:val="Kommentartext"/>
      </w:pPr>
      <w:r>
        <w:rPr>
          <w:rStyle w:val="Kommentarzeichen"/>
        </w:rPr>
        <w:annotationRef/>
      </w:r>
      <w:r>
        <w:t>Cronbach’s Alpha?</w:t>
      </w:r>
    </w:p>
  </w:comment>
  <w:comment w:id="31" w:author="Sebastian Sauer" w:date="2016-11-25T14:48:00Z" w:initials="SS">
    <w:p w14:paraId="0710DB49" w14:textId="5847EDE9" w:rsidR="00D860D1" w:rsidRDefault="00D860D1">
      <w:pPr>
        <w:pStyle w:val="Kommentartext"/>
      </w:pPr>
      <w:r>
        <w:rPr>
          <w:rStyle w:val="Kommentarzeichen"/>
        </w:rPr>
        <w:annotationRef/>
      </w:r>
      <w:r>
        <w:t>As scale answer options are not reported for the rest of the instrument, I would rather skip it here too</w:t>
      </w:r>
    </w:p>
  </w:comment>
  <w:comment w:id="34" w:author="Sebastian Sauer" w:date="2016-11-24T15:56:00Z" w:initials="SS">
    <w:p w14:paraId="34C2F55A" w14:textId="04B1A5B4" w:rsidR="00667A7B" w:rsidRDefault="00667A7B">
      <w:pPr>
        <w:pStyle w:val="Kommentartext"/>
      </w:pPr>
      <w:r>
        <w:rPr>
          <w:rStyle w:val="Kommentarzeichen"/>
        </w:rPr>
        <w:annotationRef/>
      </w:r>
      <w:r>
        <w:t>Initial D.?</w:t>
      </w:r>
    </w:p>
  </w:comment>
  <w:comment w:id="50" w:author="Fabian A. V. Lenhard" w:date="2016-11-17T10:02:00Z" w:initials="FAVL">
    <w:p w14:paraId="17F3476B" w14:textId="77777777" w:rsidR="00667A7B" w:rsidRPr="00E15347" w:rsidRDefault="00667A7B">
      <w:pPr>
        <w:pStyle w:val="Kommentartext"/>
        <w:rPr>
          <w:lang w:val="sv-SE"/>
        </w:rPr>
      </w:pPr>
      <w:r>
        <w:rPr>
          <w:rStyle w:val="Kommentarzeichen"/>
        </w:rPr>
        <w:annotationRef/>
      </w:r>
      <w:r>
        <w:rPr>
          <w:lang w:val="sv-SE"/>
        </w:rPr>
        <w:t>KM: general comment – a lot of results are presented here. And the binary and contiuous results seem versy similar. For readability, skip the continuous results and present only bindary (treatment response)?</w:t>
      </w:r>
    </w:p>
  </w:comment>
  <w:comment w:id="54" w:author="Fabian Lenhard" w:date="2016-11-24T11:00:00Z" w:initials="FL">
    <w:p w14:paraId="4F936147" w14:textId="465FC40B" w:rsidR="00667A7B" w:rsidRDefault="00667A7B">
      <w:pPr>
        <w:pStyle w:val="Kommentartext"/>
      </w:pPr>
      <w:r>
        <w:rPr>
          <w:rStyle w:val="Kommentarzeichen"/>
        </w:rPr>
        <w:annotationRef/>
      </w:r>
      <w:r>
        <w:t xml:space="preserve">I suggest that we stick to one term “Machine learning”, for readability. </w:t>
      </w:r>
    </w:p>
  </w:comment>
  <w:comment w:id="57" w:author="Fabian Lenhard" w:date="2016-11-24T12:51:00Z" w:initials="FL">
    <w:p w14:paraId="4B07142A" w14:textId="77953D3A" w:rsidR="00667A7B" w:rsidRDefault="00667A7B">
      <w:pPr>
        <w:pStyle w:val="Kommentartext"/>
      </w:pPr>
      <w:r>
        <w:rPr>
          <w:rStyle w:val="Kommentarzeichen"/>
        </w:rPr>
        <w:annotationRef/>
      </w:r>
      <w:r>
        <w:t xml:space="preserve">General comment: Sometimes the crossvalidation kappa is reported, sometimes the most important variables. Could we report both kappa and important variables for every model in this section, for consistency? </w:t>
      </w:r>
    </w:p>
  </w:comment>
  <w:comment w:id="58" w:author="Sebastian Sauer" w:date="2016-11-24T16:13:00Z" w:initials="SS">
    <w:p w14:paraId="05D3FDA1" w14:textId="58267300" w:rsidR="00667A7B" w:rsidRDefault="00667A7B">
      <w:pPr>
        <w:pStyle w:val="Kommentartext"/>
      </w:pPr>
      <w:r>
        <w:rPr>
          <w:rStyle w:val="Kommentarzeichen"/>
        </w:rPr>
        <w:annotationRef/>
      </w:r>
      <w:r>
        <w:t>I agree that we should strive for consistency. Now I have taken out the important variables for individual models, but report the overview as a summary. This approach may help to better see the “essence” and may help to reduce complexity for the reader.</w:t>
      </w:r>
    </w:p>
  </w:comment>
  <w:comment w:id="63" w:author="Sebastian Sauer" w:date="2016-11-24T16:01:00Z" w:initials="SS">
    <w:p w14:paraId="0214B600" w14:textId="005E33B4" w:rsidR="00667A7B" w:rsidRDefault="00667A7B">
      <w:pPr>
        <w:pStyle w:val="Kommentartext"/>
      </w:pPr>
      <w:r>
        <w:rPr>
          <w:rStyle w:val="Kommentarzeichen"/>
        </w:rPr>
        <w:annotationRef/>
      </w:r>
      <w:r>
        <w:t>Should this figure to the suppl. Materials? If so, those figures are labelled often as “Fig. S1” or similar.</w:t>
      </w:r>
    </w:p>
  </w:comment>
  <w:comment w:id="73" w:author="Sebastian Sauer" w:date="2016-11-24T16:34:00Z" w:initials="SS">
    <w:p w14:paraId="758539BE" w14:textId="00858236" w:rsidR="00667A7B" w:rsidRDefault="00667A7B">
      <w:pPr>
        <w:pStyle w:val="Kommentartext"/>
      </w:pPr>
      <w:r>
        <w:rPr>
          <w:rStyle w:val="Kommentarzeichen"/>
        </w:rPr>
        <w:annotationRef/>
      </w:r>
      <w:r>
        <w:t>Maybe better the effect sizes than the p-values? I can provide the plot (see “flexible models for classification” output.</w:t>
      </w:r>
    </w:p>
  </w:comment>
  <w:comment w:id="75" w:author="E A" w:date="2016-11-24T12:48:00Z" w:initials="EA">
    <w:p w14:paraId="3B2EC7E4" w14:textId="48568AA6" w:rsidR="00667A7B" w:rsidRDefault="00667A7B">
      <w:pPr>
        <w:pStyle w:val="Kommentartext"/>
      </w:pPr>
      <w:r>
        <w:rPr>
          <w:rStyle w:val="Kommentarzeichen"/>
        </w:rPr>
        <w:annotationRef/>
      </w:r>
      <w:r>
        <w:t xml:space="preserve">Hard to differentiate this from the classical logistic regression done above. Is there another way to label this more clearly as machine learning? </w:t>
      </w:r>
    </w:p>
  </w:comment>
  <w:comment w:id="88" w:author="Fabian Lenhard" w:date="2016-11-24T11:02:00Z" w:initials="FL">
    <w:p w14:paraId="62F0AFB6" w14:textId="4863F51D" w:rsidR="00667A7B" w:rsidRDefault="00667A7B">
      <w:pPr>
        <w:pStyle w:val="Kommentartext"/>
      </w:pPr>
      <w:r>
        <w:rPr>
          <w:rStyle w:val="Kommentarzeichen"/>
        </w:rPr>
        <w:annotationRef/>
      </w:r>
      <w:r>
        <w:rPr>
          <w:rStyle w:val="Kommentarzeichen"/>
        </w:rPr>
        <w:t xml:space="preserve">What was the exact value? </w:t>
      </w:r>
    </w:p>
  </w:comment>
  <w:comment w:id="86" w:author="E A" w:date="2016-11-24T10:50:00Z" w:initials="EA">
    <w:p w14:paraId="0CB756DD" w14:textId="565B6700" w:rsidR="00667A7B" w:rsidRDefault="00667A7B">
      <w:pPr>
        <w:pStyle w:val="Kommentartext"/>
      </w:pPr>
      <w:r>
        <w:rPr>
          <w:rStyle w:val="Kommentarzeichen"/>
        </w:rPr>
        <w:annotationRef/>
      </w:r>
      <w:r>
        <w:t xml:space="preserve">What does this mean?  The reader needs to understand. </w:t>
      </w:r>
    </w:p>
  </w:comment>
  <w:comment w:id="92" w:author="Fabian Lenhard" w:date="2016-11-24T11:57:00Z" w:initials="FL">
    <w:p w14:paraId="213047CD" w14:textId="28388719" w:rsidR="00667A7B" w:rsidRDefault="00667A7B">
      <w:pPr>
        <w:pStyle w:val="Kommentartext"/>
      </w:pPr>
      <w:r>
        <w:rPr>
          <w:rStyle w:val="Kommentarzeichen"/>
        </w:rPr>
        <w:annotationRef/>
      </w:r>
      <w:r>
        <w:t xml:space="preserve">Is this again a linear model, but with another way of selecting predictors? </w:t>
      </w:r>
    </w:p>
  </w:comment>
  <w:comment w:id="107" w:author="Fabian A. V. Lenhard" w:date="2016-11-24T10:50:00Z" w:initials="FAVL">
    <w:p w14:paraId="708C1860" w14:textId="0B8B5494" w:rsidR="00667A7B" w:rsidRDefault="00667A7B">
      <w:pPr>
        <w:pStyle w:val="Kommentartext"/>
      </w:pPr>
      <w:r>
        <w:rPr>
          <w:rStyle w:val="Kommentarzeichen"/>
        </w:rPr>
        <w:annotationRef/>
      </w:r>
      <w:r>
        <w:rPr>
          <w:rStyle w:val="Kommentarzeichen"/>
        </w:rPr>
        <w:t xml:space="preserve">KM: be consistent with terms throughout the manuscript, see methods. </w:t>
      </w:r>
    </w:p>
  </w:comment>
  <w:comment w:id="113" w:author="Fabian Lenhard" w:date="2016-11-24T12:53:00Z" w:initials="FL">
    <w:p w14:paraId="783D8C0C" w14:textId="0841500C" w:rsidR="00667A7B" w:rsidRDefault="00667A7B">
      <w:pPr>
        <w:pStyle w:val="Kommentartext"/>
      </w:pPr>
      <w:r>
        <w:rPr>
          <w:rStyle w:val="Kommentarzeichen"/>
        </w:rPr>
        <w:annotationRef/>
      </w:r>
      <w:r>
        <w:t xml:space="preserve">Why were random forests and SVM reported as further models? Either give explanation, but better to report them in the same way as the other models, I would suggest. </w:t>
      </w:r>
    </w:p>
  </w:comment>
  <w:comment w:id="114" w:author="E A" w:date="2016-11-24T10:51:00Z" w:initials="EA">
    <w:p w14:paraId="49900EA4" w14:textId="1A0945B9" w:rsidR="00667A7B" w:rsidRDefault="00667A7B">
      <w:pPr>
        <w:pStyle w:val="Kommentartext"/>
      </w:pPr>
      <w:r>
        <w:rPr>
          <w:rStyle w:val="Kommentarzeichen"/>
        </w:rPr>
        <w:annotationRef/>
      </w:r>
      <w:r>
        <w:t xml:space="preserve">Specify. What were the similar results?  </w:t>
      </w:r>
    </w:p>
  </w:comment>
  <w:comment w:id="115" w:author="Sebastian Sauer" w:date="2016-11-24T16:09:00Z" w:initials="SS">
    <w:p w14:paraId="175E2810" w14:textId="3F86B9DC" w:rsidR="00667A7B" w:rsidRDefault="00667A7B">
      <w:pPr>
        <w:pStyle w:val="Kommentartext"/>
      </w:pPr>
      <w:r>
        <w:rPr>
          <w:rStyle w:val="Kommentarzeichen"/>
        </w:rPr>
        <w:annotationRef/>
      </w:r>
      <w:r>
        <w:t>I referred to Kappa between .71 and .90. I have now slightly altered the text. Is that clear enough now? Feel free to adapt.</w:t>
      </w:r>
    </w:p>
  </w:comment>
  <w:comment w:id="118" w:author="E A" w:date="2016-11-24T10:52:00Z" w:initials="EA">
    <w:p w14:paraId="123DC99A" w14:textId="3E91E32D" w:rsidR="00667A7B" w:rsidRDefault="00667A7B">
      <w:pPr>
        <w:pStyle w:val="Kommentartext"/>
      </w:pPr>
      <w:r>
        <w:rPr>
          <w:rStyle w:val="Kommentarzeichen"/>
        </w:rPr>
        <w:annotationRef/>
      </w:r>
      <w:r>
        <w:t xml:space="preserve">Variable names should be changed to more intuitive ones. </w:t>
      </w:r>
    </w:p>
  </w:comment>
  <w:comment w:id="119" w:author="Fabian Lenhard" w:date="2016-11-24T10:53:00Z" w:initials="FL">
    <w:p w14:paraId="7DC507FD" w14:textId="46DBB3D0" w:rsidR="00667A7B" w:rsidRDefault="00667A7B">
      <w:pPr>
        <w:pStyle w:val="Kommentartext"/>
      </w:pPr>
      <w:r>
        <w:rPr>
          <w:rStyle w:val="Kommentarzeichen"/>
        </w:rPr>
        <w:annotationRef/>
      </w:r>
      <w:r>
        <w:t xml:space="preserve">I can fix that later on when we have decided on the final version of the results section. </w:t>
      </w:r>
    </w:p>
  </w:comment>
  <w:comment w:id="120" w:author="Sebastian Sauer" w:date="2016-11-24T16:11:00Z" w:initials="SS">
    <w:p w14:paraId="475E36DE" w14:textId="32BAE9A3" w:rsidR="00667A7B" w:rsidRDefault="00667A7B">
      <w:pPr>
        <w:pStyle w:val="Kommentartext"/>
      </w:pPr>
      <w:r>
        <w:rPr>
          <w:rStyle w:val="Kommentarzeichen"/>
        </w:rPr>
        <w:annotationRef/>
      </w:r>
      <w:r>
        <w:t>Let me know, I will also provide a hi-res version of this (each) plot.</w:t>
      </w:r>
    </w:p>
  </w:comment>
  <w:comment w:id="122" w:author="Fabian Lenhard" w:date="2016-11-24T12:57:00Z" w:initials="FL">
    <w:p w14:paraId="4CA8827F" w14:textId="57924331" w:rsidR="00667A7B" w:rsidRDefault="00667A7B">
      <w:pPr>
        <w:pStyle w:val="Kommentartext"/>
      </w:pPr>
      <w:r>
        <w:rPr>
          <w:rStyle w:val="Kommentarzeichen"/>
        </w:rPr>
        <w:annotationRef/>
      </w:r>
      <w:r>
        <w:t xml:space="preserve">The same general comment here as above, report important variables for each model? Now only done for some models. In addition, report results (R^2) for train and test samples consistently for every model, if possible?  </w:t>
      </w:r>
    </w:p>
  </w:comment>
  <w:comment w:id="126" w:author="Fabian Lenhard" w:date="2016-11-24T10:56:00Z" w:initials="FL">
    <w:p w14:paraId="0E88D149" w14:textId="49E050E2" w:rsidR="00667A7B" w:rsidRDefault="00667A7B">
      <w:pPr>
        <w:pStyle w:val="Kommentartext"/>
      </w:pPr>
      <w:r>
        <w:rPr>
          <w:rStyle w:val="Kommentarzeichen"/>
        </w:rPr>
        <w:annotationRef/>
      </w:r>
      <w:r>
        <w:t xml:space="preserve">Are the results of the cross-validation with the test sample presented separately? </w:t>
      </w:r>
    </w:p>
  </w:comment>
  <w:comment w:id="136" w:author="Fabian Lenhard" w:date="2016-11-24T10:57:00Z" w:initials="FL">
    <w:p w14:paraId="3D8BB85B" w14:textId="23CA6CD7" w:rsidR="00667A7B" w:rsidRDefault="00667A7B">
      <w:pPr>
        <w:pStyle w:val="Kommentartext"/>
      </w:pPr>
      <w:r>
        <w:rPr>
          <w:rStyle w:val="Kommentarzeichen"/>
        </w:rPr>
        <w:annotationRef/>
      </w:r>
      <w:r>
        <w:t xml:space="preserve">Was this only done here? If so, why? </w:t>
      </w:r>
    </w:p>
  </w:comment>
  <w:comment w:id="140" w:author="Fabian Lenhard" w:date="2016-11-24T11:48:00Z" w:initials="FL">
    <w:p w14:paraId="2490075F" w14:textId="2AB4E337" w:rsidR="00667A7B" w:rsidRDefault="00667A7B">
      <w:pPr>
        <w:pStyle w:val="Kommentartext"/>
      </w:pPr>
      <w:r>
        <w:rPr>
          <w:rStyle w:val="Kommentarzeichen"/>
        </w:rPr>
        <w:annotationRef/>
      </w:r>
      <w:r>
        <w:t xml:space="preserve">Here the test sample is mentioned. Should this be done consistently for each of the models? </w:t>
      </w:r>
    </w:p>
  </w:comment>
  <w:comment w:id="147" w:author="Fabian A. V. Lenhard" w:date="2016-11-17T10:04:00Z" w:initials="FAVL">
    <w:p w14:paraId="5B912B6B" w14:textId="77777777" w:rsidR="00667A7B" w:rsidRDefault="00667A7B" w:rsidP="00FF78C5">
      <w:pPr>
        <w:pStyle w:val="Kommentartext"/>
      </w:pPr>
      <w:r>
        <w:rPr>
          <w:rStyle w:val="Kommentarzeichen"/>
        </w:rPr>
        <w:annotationRef/>
      </w:r>
      <w:r>
        <w:t xml:space="preserve">KM: Should be mentioned in the methods section. </w:t>
      </w:r>
    </w:p>
    <w:p w14:paraId="6B3B9677" w14:textId="77777777" w:rsidR="00667A7B" w:rsidRDefault="00667A7B" w:rsidP="00FF78C5">
      <w:pPr>
        <w:pStyle w:val="Kommentartext"/>
      </w:pPr>
    </w:p>
    <w:p w14:paraId="680830F7" w14:textId="77777777" w:rsidR="00667A7B" w:rsidRPr="00FF78C5" w:rsidRDefault="00667A7B" w:rsidP="00FF78C5">
      <w:pPr>
        <w:pStyle w:val="Kommentartext"/>
      </w:pPr>
      <w:r>
        <w:t xml:space="preserve">If this was done only here, explain why.  </w:t>
      </w:r>
    </w:p>
  </w:comment>
  <w:comment w:id="148" w:author="Sebastian Sauer" w:date="2016-11-24T16:21:00Z" w:initials="SS">
    <w:p w14:paraId="750A7733" w14:textId="6978736F" w:rsidR="00667A7B" w:rsidRDefault="00667A7B">
      <w:pPr>
        <w:pStyle w:val="Kommentartext"/>
      </w:pPr>
      <w:r>
        <w:rPr>
          <w:rStyle w:val="Kommentarzeichen"/>
        </w:rPr>
        <w:annotationRef/>
      </w:r>
      <w:r>
        <w:t>For many models, it is not necessary to center predictors, but for some it is necessary. I would recommend to take this technical detail out, as it probably causes more confusion than being of help.</w:t>
      </w:r>
    </w:p>
  </w:comment>
  <w:comment w:id="156" w:author="Fabian Lenhard" w:date="2016-11-17T10:05:00Z" w:initials="FL">
    <w:p w14:paraId="1D4B5690" w14:textId="77777777" w:rsidR="00667A7B" w:rsidRDefault="00667A7B">
      <w:pPr>
        <w:pStyle w:val="Kommentartext"/>
      </w:pPr>
      <w:r>
        <w:rPr>
          <w:rStyle w:val="Kommentarzeichen"/>
        </w:rPr>
        <w:annotationRef/>
      </w:r>
      <w:r>
        <w:t xml:space="preserve">Probably wrong picture, same as above. </w:t>
      </w:r>
    </w:p>
  </w:comment>
  <w:comment w:id="175" w:author="Sebastian Sauer" w:date="2016-11-24T16:37:00Z" w:initials="SS">
    <w:p w14:paraId="3EBDB0C4" w14:textId="5ABA882D" w:rsidR="00667A7B" w:rsidRDefault="00667A7B">
      <w:pPr>
        <w:pStyle w:val="Kommentartext"/>
      </w:pPr>
      <w:r>
        <w:rPr>
          <w:rStyle w:val="Kommentarzeichen"/>
        </w:rPr>
        <w:annotationRef/>
      </w:r>
      <w:r>
        <w:t>This figure could provide an integrative view.</w:t>
      </w:r>
    </w:p>
  </w:comment>
  <w:comment w:id="197" w:author="E A" w:date="2016-11-18T08:20:00Z" w:initials="EA">
    <w:p w14:paraId="105B67DD" w14:textId="77777777" w:rsidR="00667A7B" w:rsidRDefault="00667A7B">
      <w:pPr>
        <w:pStyle w:val="Kommentartext"/>
      </w:pPr>
      <w:r>
        <w:rPr>
          <w:rStyle w:val="Kommentarzeichen"/>
        </w:rPr>
        <w:annotationRef/>
      </w:r>
      <w:r w:rsidRPr="00E25FD4">
        <w:rPr>
          <w:lang w:val="de-DE"/>
        </w:rPr>
        <w:t xml:space="preserve">DETTA KAN DU FOGA IN NÅGONSTANS. </w:t>
      </w:r>
      <w:r>
        <w:t xml:space="preserve">BRA SKRIVET. </w:t>
      </w:r>
    </w:p>
  </w:comment>
  <w:comment w:id="202" w:author="Fabian Lenhard" w:date="2016-11-24T11:04:00Z" w:initials="FL">
    <w:p w14:paraId="76ACF9CE" w14:textId="234FF151" w:rsidR="00667A7B" w:rsidRDefault="00667A7B">
      <w:pPr>
        <w:pStyle w:val="Kommentartext"/>
      </w:pPr>
      <w:r>
        <w:rPr>
          <w:rStyle w:val="Kommentarzeichen"/>
        </w:rPr>
        <w:annotationRef/>
      </w:r>
      <w:r>
        <w:t>KM: Discuss whether all ML models were different, and that repeatedly identified predictors are not due to similarities in the models.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1C5A89" w15:done="0"/>
  <w15:commentEx w15:paraId="28C9F351" w15:done="0"/>
  <w15:commentEx w15:paraId="7A7304B5" w15:done="0"/>
  <w15:commentEx w15:paraId="0710DB49" w15:done="0"/>
  <w15:commentEx w15:paraId="34C2F55A" w15:done="0"/>
  <w15:commentEx w15:paraId="17F3476B" w15:done="0"/>
  <w15:commentEx w15:paraId="4F936147" w15:done="0"/>
  <w15:commentEx w15:paraId="4B07142A" w15:done="0"/>
  <w15:commentEx w15:paraId="05D3FDA1" w15:paraIdParent="4B07142A" w15:done="0"/>
  <w15:commentEx w15:paraId="0214B600" w15:done="0"/>
  <w15:commentEx w15:paraId="758539BE" w15:done="0"/>
  <w15:commentEx w15:paraId="3B2EC7E4" w15:done="0"/>
  <w15:commentEx w15:paraId="62F0AFB6" w15:done="0"/>
  <w15:commentEx w15:paraId="0CB756DD" w15:done="0"/>
  <w15:commentEx w15:paraId="213047CD" w15:done="0"/>
  <w15:commentEx w15:paraId="708C1860" w15:done="0"/>
  <w15:commentEx w15:paraId="783D8C0C" w15:done="0"/>
  <w15:commentEx w15:paraId="49900EA4" w15:done="0"/>
  <w15:commentEx w15:paraId="175E2810" w15:paraIdParent="49900EA4" w15:done="0"/>
  <w15:commentEx w15:paraId="123DC99A" w15:done="0"/>
  <w15:commentEx w15:paraId="7DC507FD" w15:done="0"/>
  <w15:commentEx w15:paraId="475E36DE" w15:paraIdParent="7DC507FD" w15:done="0"/>
  <w15:commentEx w15:paraId="4CA8827F" w15:done="0"/>
  <w15:commentEx w15:paraId="0E88D149" w15:done="0"/>
  <w15:commentEx w15:paraId="3D8BB85B" w15:done="0"/>
  <w15:commentEx w15:paraId="2490075F" w15:done="0"/>
  <w15:commentEx w15:paraId="680830F7" w15:done="0"/>
  <w15:commentEx w15:paraId="750A7733" w15:paraIdParent="680830F7" w15:done="0"/>
  <w15:commentEx w15:paraId="1D4B5690" w15:done="0"/>
  <w15:commentEx w15:paraId="3EBDB0C4" w15:done="0"/>
  <w15:commentEx w15:paraId="105B67DD" w15:done="0"/>
  <w15:commentEx w15:paraId="76ACF9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ucida Grande">
    <w:altName w:val="Courier New"/>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E50"/>
    <w:multiLevelType w:val="multilevel"/>
    <w:tmpl w:val="B8E01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C9C3139"/>
    <w:multiLevelType w:val="multilevel"/>
    <w:tmpl w:val="14D20B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bastian Sauer">
    <w15:presenceInfo w15:providerId="Windows Live" w15:userId="e9d95b0a29326e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trackRevisions/>
  <w:defaultTabStop w:val="720"/>
  <w:hyphenationZone w:val="425"/>
  <w:characterSpacingControl w:val="doNotCompress"/>
  <w:compat>
    <w:useFELayout/>
    <w:compatSetting w:name="compatibilityMode" w:uri="http://schemas.microsoft.com/office/word" w:val="14"/>
  </w:compat>
  <w:rsids>
    <w:rsidRoot w:val="00F2053D"/>
    <w:rsid w:val="00004055"/>
    <w:rsid w:val="00006F9F"/>
    <w:rsid w:val="00014E13"/>
    <w:rsid w:val="00023D1A"/>
    <w:rsid w:val="0002688E"/>
    <w:rsid w:val="00063EE0"/>
    <w:rsid w:val="00071E42"/>
    <w:rsid w:val="000722BC"/>
    <w:rsid w:val="000D1478"/>
    <w:rsid w:val="000E098D"/>
    <w:rsid w:val="000F57A3"/>
    <w:rsid w:val="000F65A0"/>
    <w:rsid w:val="00121337"/>
    <w:rsid w:val="00124870"/>
    <w:rsid w:val="001369B7"/>
    <w:rsid w:val="0014630E"/>
    <w:rsid w:val="00172EC9"/>
    <w:rsid w:val="00177E14"/>
    <w:rsid w:val="00181CA0"/>
    <w:rsid w:val="00185263"/>
    <w:rsid w:val="001913B9"/>
    <w:rsid w:val="001A7272"/>
    <w:rsid w:val="001B5D44"/>
    <w:rsid w:val="001D20FC"/>
    <w:rsid w:val="001E63C1"/>
    <w:rsid w:val="001F7207"/>
    <w:rsid w:val="002334CD"/>
    <w:rsid w:val="00244121"/>
    <w:rsid w:val="00246635"/>
    <w:rsid w:val="002577D0"/>
    <w:rsid w:val="0026313B"/>
    <w:rsid w:val="00265FA3"/>
    <w:rsid w:val="00280C7A"/>
    <w:rsid w:val="00282BDA"/>
    <w:rsid w:val="00282F1F"/>
    <w:rsid w:val="00290E94"/>
    <w:rsid w:val="00291395"/>
    <w:rsid w:val="002967C5"/>
    <w:rsid w:val="002B050A"/>
    <w:rsid w:val="002C2F25"/>
    <w:rsid w:val="002C459F"/>
    <w:rsid w:val="002F46C2"/>
    <w:rsid w:val="002F5EC5"/>
    <w:rsid w:val="00320465"/>
    <w:rsid w:val="00325859"/>
    <w:rsid w:val="0033620A"/>
    <w:rsid w:val="00350895"/>
    <w:rsid w:val="003544A2"/>
    <w:rsid w:val="00357DBF"/>
    <w:rsid w:val="003702D7"/>
    <w:rsid w:val="0037068F"/>
    <w:rsid w:val="00377A0E"/>
    <w:rsid w:val="00397850"/>
    <w:rsid w:val="003A12BB"/>
    <w:rsid w:val="003B258A"/>
    <w:rsid w:val="003B71A3"/>
    <w:rsid w:val="003C529F"/>
    <w:rsid w:val="003C567D"/>
    <w:rsid w:val="003F3AF0"/>
    <w:rsid w:val="00400C66"/>
    <w:rsid w:val="0040640E"/>
    <w:rsid w:val="004120BB"/>
    <w:rsid w:val="004268AB"/>
    <w:rsid w:val="00430305"/>
    <w:rsid w:val="00435490"/>
    <w:rsid w:val="00470CB9"/>
    <w:rsid w:val="0047762D"/>
    <w:rsid w:val="004B3CB6"/>
    <w:rsid w:val="004C096D"/>
    <w:rsid w:val="004C1F8E"/>
    <w:rsid w:val="004C7536"/>
    <w:rsid w:val="004D6BA7"/>
    <w:rsid w:val="0051188F"/>
    <w:rsid w:val="00541215"/>
    <w:rsid w:val="00541FA6"/>
    <w:rsid w:val="00543487"/>
    <w:rsid w:val="005467AF"/>
    <w:rsid w:val="005521DD"/>
    <w:rsid w:val="005636C1"/>
    <w:rsid w:val="00582401"/>
    <w:rsid w:val="005A0FB6"/>
    <w:rsid w:val="005E7616"/>
    <w:rsid w:val="00607990"/>
    <w:rsid w:val="00615518"/>
    <w:rsid w:val="0066030A"/>
    <w:rsid w:val="0066462F"/>
    <w:rsid w:val="00667A7B"/>
    <w:rsid w:val="00686439"/>
    <w:rsid w:val="00696407"/>
    <w:rsid w:val="006B582C"/>
    <w:rsid w:val="006C0A71"/>
    <w:rsid w:val="006C0A8B"/>
    <w:rsid w:val="006C3D84"/>
    <w:rsid w:val="006D2423"/>
    <w:rsid w:val="006E19F1"/>
    <w:rsid w:val="006E5B44"/>
    <w:rsid w:val="007035A6"/>
    <w:rsid w:val="00752DDC"/>
    <w:rsid w:val="00760DAC"/>
    <w:rsid w:val="00764C07"/>
    <w:rsid w:val="00787ABA"/>
    <w:rsid w:val="007B725E"/>
    <w:rsid w:val="007B7303"/>
    <w:rsid w:val="007D6E44"/>
    <w:rsid w:val="007E46BE"/>
    <w:rsid w:val="007F102A"/>
    <w:rsid w:val="0080374D"/>
    <w:rsid w:val="008331D1"/>
    <w:rsid w:val="008440A0"/>
    <w:rsid w:val="00857634"/>
    <w:rsid w:val="00857850"/>
    <w:rsid w:val="0086165B"/>
    <w:rsid w:val="0086544E"/>
    <w:rsid w:val="008672E1"/>
    <w:rsid w:val="0087086E"/>
    <w:rsid w:val="00876E46"/>
    <w:rsid w:val="008832D0"/>
    <w:rsid w:val="0088727A"/>
    <w:rsid w:val="008A5926"/>
    <w:rsid w:val="008C417F"/>
    <w:rsid w:val="008C6922"/>
    <w:rsid w:val="008C6D5F"/>
    <w:rsid w:val="008D3A56"/>
    <w:rsid w:val="008D66D6"/>
    <w:rsid w:val="008E53DA"/>
    <w:rsid w:val="00900C95"/>
    <w:rsid w:val="00907420"/>
    <w:rsid w:val="00911C65"/>
    <w:rsid w:val="00926366"/>
    <w:rsid w:val="00935C0E"/>
    <w:rsid w:val="00944CF9"/>
    <w:rsid w:val="009662CA"/>
    <w:rsid w:val="00971167"/>
    <w:rsid w:val="009C5184"/>
    <w:rsid w:val="009D7F3D"/>
    <w:rsid w:val="00A2311A"/>
    <w:rsid w:val="00A252AB"/>
    <w:rsid w:val="00A47957"/>
    <w:rsid w:val="00A536EA"/>
    <w:rsid w:val="00A64311"/>
    <w:rsid w:val="00A73808"/>
    <w:rsid w:val="00AC1D14"/>
    <w:rsid w:val="00AC2187"/>
    <w:rsid w:val="00AF439A"/>
    <w:rsid w:val="00AF49D9"/>
    <w:rsid w:val="00AF6C28"/>
    <w:rsid w:val="00B22AFA"/>
    <w:rsid w:val="00B66567"/>
    <w:rsid w:val="00B759F4"/>
    <w:rsid w:val="00B83802"/>
    <w:rsid w:val="00BA3DF9"/>
    <w:rsid w:val="00BB38DE"/>
    <w:rsid w:val="00BB7219"/>
    <w:rsid w:val="00BE6C2A"/>
    <w:rsid w:val="00BF7335"/>
    <w:rsid w:val="00C05A96"/>
    <w:rsid w:val="00C521EB"/>
    <w:rsid w:val="00C557CD"/>
    <w:rsid w:val="00C81A22"/>
    <w:rsid w:val="00CB2F19"/>
    <w:rsid w:val="00CB4CE6"/>
    <w:rsid w:val="00CC76EC"/>
    <w:rsid w:val="00D05987"/>
    <w:rsid w:val="00D3571E"/>
    <w:rsid w:val="00D419D9"/>
    <w:rsid w:val="00D41B30"/>
    <w:rsid w:val="00D53B74"/>
    <w:rsid w:val="00D67F13"/>
    <w:rsid w:val="00D860D1"/>
    <w:rsid w:val="00DA0210"/>
    <w:rsid w:val="00DA7AD0"/>
    <w:rsid w:val="00DB2F05"/>
    <w:rsid w:val="00DB58CF"/>
    <w:rsid w:val="00DD6BB6"/>
    <w:rsid w:val="00DF5A73"/>
    <w:rsid w:val="00E03B22"/>
    <w:rsid w:val="00E15347"/>
    <w:rsid w:val="00E25A36"/>
    <w:rsid w:val="00E25FD4"/>
    <w:rsid w:val="00E358DD"/>
    <w:rsid w:val="00E400D6"/>
    <w:rsid w:val="00E43E69"/>
    <w:rsid w:val="00E47FA6"/>
    <w:rsid w:val="00E93ED5"/>
    <w:rsid w:val="00EA38EE"/>
    <w:rsid w:val="00ED6499"/>
    <w:rsid w:val="00EE44C3"/>
    <w:rsid w:val="00F05EFC"/>
    <w:rsid w:val="00F13C6D"/>
    <w:rsid w:val="00F16AF4"/>
    <w:rsid w:val="00F2053D"/>
    <w:rsid w:val="00F3334E"/>
    <w:rsid w:val="00F60ACA"/>
    <w:rsid w:val="00F70823"/>
    <w:rsid w:val="00F73655"/>
    <w:rsid w:val="00F86FCE"/>
    <w:rsid w:val="00F918F0"/>
    <w:rsid w:val="00F94609"/>
    <w:rsid w:val="00FA0305"/>
    <w:rsid w:val="00FC2EFD"/>
    <w:rsid w:val="00FF78C5"/>
  </w:rsids>
  <m:mathPr>
    <m:mathFont m:val="Cambria Math"/>
    <m:brkBin m:val="before"/>
    <m:brkBinSub m:val="--"/>
    <m:smallFrac m:val="0"/>
    <m:dispDef/>
    <m:lMargin m:val="0"/>
    <m:rMargin m:val="0"/>
    <m:defJc m:val="centerGroup"/>
    <m:wrapIndent m:val="1440"/>
    <m:intLim m:val="subSup"/>
    <m:naryLim m:val="undOvr"/>
  </m:mathPr>
  <w:themeFontLang w:val="sv-S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49E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240" w:line="480" w:lineRule="auto"/>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F6C28"/>
    <w:rPr>
      <w:rFonts w:ascii="Times New Roman" w:hAnsi="Times New Roman"/>
      <w:sz w:val="24"/>
      <w:lang w:val="en-US"/>
    </w:rPr>
  </w:style>
  <w:style w:type="paragraph" w:styleId="berschrift1">
    <w:name w:val="heading 1"/>
    <w:basedOn w:val="Standard"/>
    <w:next w:val="Standard"/>
    <w:link w:val="berschrift1Zchn"/>
    <w:uiPriority w:val="9"/>
    <w:qFormat/>
    <w:rsid w:val="00AF6C28"/>
    <w:pPr>
      <w:spacing w:before="600" w:after="0" w:line="600" w:lineRule="auto"/>
      <w:ind w:firstLine="0"/>
      <w:jc w:val="center"/>
      <w:outlineLvl w:val="0"/>
    </w:pPr>
    <w:rPr>
      <w:rFonts w:eastAsiaTheme="majorEastAsia" w:cstheme="majorBidi"/>
      <w:bCs/>
      <w:iCs/>
      <w:sz w:val="28"/>
      <w:szCs w:val="28"/>
    </w:rPr>
  </w:style>
  <w:style w:type="paragraph" w:styleId="berschrift2">
    <w:name w:val="heading 2"/>
    <w:basedOn w:val="Standard"/>
    <w:next w:val="Standard"/>
    <w:link w:val="berschrift2Zchn"/>
    <w:uiPriority w:val="9"/>
    <w:unhideWhenUsed/>
    <w:qFormat/>
    <w:rsid w:val="00AF6C28"/>
    <w:pPr>
      <w:spacing w:before="320" w:after="0" w:line="600" w:lineRule="auto"/>
      <w:ind w:firstLine="0"/>
      <w:outlineLvl w:val="1"/>
    </w:pPr>
    <w:rPr>
      <w:rFonts w:eastAsiaTheme="majorEastAsia" w:cstheme="majorBidi"/>
      <w:bCs/>
      <w:i/>
      <w:iCs/>
      <w:sz w:val="26"/>
      <w:szCs w:val="26"/>
    </w:rPr>
  </w:style>
  <w:style w:type="paragraph" w:styleId="berschrift3">
    <w:name w:val="heading 3"/>
    <w:basedOn w:val="berschrift4"/>
    <w:next w:val="Standard"/>
    <w:link w:val="berschrift3Zchn"/>
    <w:uiPriority w:val="9"/>
    <w:unhideWhenUsed/>
    <w:qFormat/>
    <w:rsid w:val="00AF6C28"/>
    <w:pPr>
      <w:outlineLvl w:val="2"/>
    </w:pPr>
    <w:rPr>
      <w:rFonts w:ascii="Times New Roman" w:hAnsi="Times New Roman"/>
      <w:bCs w:val="0"/>
      <w:i w:val="0"/>
      <w:iCs w:val="0"/>
      <w:lang w:val="en-US"/>
    </w:rPr>
  </w:style>
  <w:style w:type="paragraph" w:styleId="berschrift4">
    <w:name w:val="heading 4"/>
    <w:basedOn w:val="Standard"/>
    <w:next w:val="Standard"/>
    <w:link w:val="berschrift4Zchn"/>
    <w:uiPriority w:val="9"/>
    <w:unhideWhenUsed/>
    <w:qFormat/>
    <w:rsid w:val="00AF6C28"/>
    <w:pPr>
      <w:spacing w:before="280" w:after="0" w:line="360" w:lineRule="auto"/>
      <w:ind w:firstLine="0"/>
      <w:outlineLvl w:val="3"/>
    </w:pPr>
    <w:rPr>
      <w:rFonts w:asciiTheme="majorHAnsi" w:eastAsiaTheme="majorEastAsia" w:hAnsiTheme="majorHAnsi" w:cstheme="majorBidi"/>
      <w:b/>
      <w:bCs/>
      <w:i/>
      <w:iCs/>
      <w:szCs w:val="24"/>
      <w:lang w:val="sv-SE"/>
    </w:rPr>
  </w:style>
  <w:style w:type="paragraph" w:styleId="berschrift5">
    <w:name w:val="heading 5"/>
    <w:basedOn w:val="Standard"/>
    <w:next w:val="Standard"/>
    <w:link w:val="berschrift5Zchn"/>
    <w:uiPriority w:val="9"/>
    <w:unhideWhenUsed/>
    <w:qFormat/>
    <w:rsid w:val="00AF6C28"/>
    <w:pPr>
      <w:spacing w:before="280" w:after="0" w:line="360" w:lineRule="auto"/>
      <w:ind w:firstLine="0"/>
      <w:outlineLvl w:val="4"/>
    </w:pPr>
    <w:rPr>
      <w:rFonts w:asciiTheme="majorHAnsi" w:eastAsiaTheme="majorEastAsia" w:hAnsiTheme="majorHAnsi" w:cstheme="majorBidi"/>
      <w:b/>
      <w:bCs/>
      <w:i/>
      <w:iCs/>
      <w:sz w:val="22"/>
      <w:lang w:val="sv-SE"/>
    </w:rPr>
  </w:style>
  <w:style w:type="paragraph" w:styleId="berschrift6">
    <w:name w:val="heading 6"/>
    <w:basedOn w:val="Standard"/>
    <w:next w:val="Standard"/>
    <w:link w:val="berschrift6Zchn"/>
    <w:uiPriority w:val="9"/>
    <w:unhideWhenUsed/>
    <w:qFormat/>
    <w:rsid w:val="00AF6C28"/>
    <w:pPr>
      <w:spacing w:before="280" w:after="80" w:line="360" w:lineRule="auto"/>
      <w:ind w:firstLine="0"/>
      <w:outlineLvl w:val="5"/>
    </w:pPr>
    <w:rPr>
      <w:rFonts w:asciiTheme="majorHAnsi" w:eastAsiaTheme="majorEastAsia" w:hAnsiTheme="majorHAnsi" w:cstheme="majorBidi"/>
      <w:b/>
      <w:bCs/>
      <w:i/>
      <w:iCs/>
      <w:sz w:val="22"/>
      <w:lang w:val="sv-SE"/>
    </w:rPr>
  </w:style>
  <w:style w:type="paragraph" w:styleId="berschrift7">
    <w:name w:val="heading 7"/>
    <w:basedOn w:val="Standard"/>
    <w:next w:val="Standard"/>
    <w:link w:val="berschrift7Zchn"/>
    <w:uiPriority w:val="9"/>
    <w:semiHidden/>
    <w:unhideWhenUsed/>
    <w:qFormat/>
    <w:rsid w:val="00AF6C28"/>
    <w:pPr>
      <w:spacing w:before="280" w:after="0" w:line="360" w:lineRule="auto"/>
      <w:ind w:firstLine="0"/>
      <w:outlineLvl w:val="6"/>
    </w:pPr>
    <w:rPr>
      <w:rFonts w:asciiTheme="majorHAnsi" w:eastAsiaTheme="majorEastAsia" w:hAnsiTheme="majorHAnsi" w:cstheme="majorBidi"/>
      <w:b/>
      <w:bCs/>
      <w:i/>
      <w:iCs/>
      <w:sz w:val="20"/>
      <w:szCs w:val="20"/>
      <w:lang w:val="sv-SE"/>
    </w:rPr>
  </w:style>
  <w:style w:type="paragraph" w:styleId="berschrift8">
    <w:name w:val="heading 8"/>
    <w:basedOn w:val="Standard"/>
    <w:next w:val="Standard"/>
    <w:link w:val="berschrift8Zchn"/>
    <w:uiPriority w:val="9"/>
    <w:semiHidden/>
    <w:unhideWhenUsed/>
    <w:qFormat/>
    <w:rsid w:val="00AF6C28"/>
    <w:pPr>
      <w:spacing w:before="280" w:after="0" w:line="360" w:lineRule="auto"/>
      <w:ind w:firstLine="0"/>
      <w:outlineLvl w:val="7"/>
    </w:pPr>
    <w:rPr>
      <w:rFonts w:asciiTheme="majorHAnsi" w:eastAsiaTheme="majorEastAsia" w:hAnsiTheme="majorHAnsi" w:cstheme="majorBidi"/>
      <w:b/>
      <w:bCs/>
      <w:i/>
      <w:iCs/>
      <w:sz w:val="18"/>
      <w:szCs w:val="18"/>
      <w:lang w:val="sv-SE"/>
    </w:rPr>
  </w:style>
  <w:style w:type="paragraph" w:styleId="berschrift9">
    <w:name w:val="heading 9"/>
    <w:basedOn w:val="Standard"/>
    <w:next w:val="Standard"/>
    <w:link w:val="berschrift9Zchn"/>
    <w:uiPriority w:val="9"/>
    <w:semiHidden/>
    <w:unhideWhenUsed/>
    <w:qFormat/>
    <w:rsid w:val="00AF6C28"/>
    <w:pPr>
      <w:spacing w:before="280" w:after="0" w:line="360" w:lineRule="auto"/>
      <w:ind w:firstLine="0"/>
      <w:outlineLvl w:val="8"/>
    </w:pPr>
    <w:rPr>
      <w:rFonts w:asciiTheme="majorHAnsi" w:eastAsiaTheme="majorEastAsia" w:hAnsiTheme="majorHAnsi" w:cstheme="majorBidi"/>
      <w:i/>
      <w:iCs/>
      <w:sz w:val="18"/>
      <w:szCs w:val="18"/>
      <w:lang w:val="sv-S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AF6C28"/>
    <w:pPr>
      <w:ind w:firstLine="0"/>
      <w:jc w:val="center"/>
    </w:pPr>
    <w:rPr>
      <w:rFonts w:eastAsiaTheme="majorEastAsia" w:cstheme="majorBidi"/>
      <w:bCs/>
      <w:iCs/>
      <w:spacing w:val="10"/>
      <w:sz w:val="28"/>
      <w:szCs w:val="28"/>
    </w:rPr>
  </w:style>
  <w:style w:type="paragraph" w:styleId="Untertitel">
    <w:name w:val="Subtitle"/>
    <w:basedOn w:val="Normal1"/>
    <w:next w:val="Normal1"/>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paragraph" w:styleId="Kommentartext">
    <w:name w:val="annotation text"/>
    <w:basedOn w:val="Standard"/>
    <w:link w:val="KommentartextZchn"/>
    <w:uiPriority w:val="99"/>
    <w:semiHidden/>
    <w:unhideWhenUsed/>
    <w:pPr>
      <w:spacing w:line="240" w:lineRule="auto"/>
    </w:pPr>
    <w:rPr>
      <w:szCs w:val="24"/>
    </w:rPr>
  </w:style>
  <w:style w:type="character" w:customStyle="1" w:styleId="KommentartextZchn">
    <w:name w:val="Kommentartext Zchn"/>
    <w:basedOn w:val="Absatz-Standardschriftart"/>
    <w:link w:val="Kommentartext"/>
    <w:uiPriority w:val="99"/>
    <w:semiHidden/>
    <w:rPr>
      <w:sz w:val="24"/>
      <w:szCs w:val="24"/>
    </w:rPr>
  </w:style>
  <w:style w:type="character" w:styleId="Kommentarzeichen">
    <w:name w:val="annotation reference"/>
    <w:basedOn w:val="Absatz-Standardschriftart"/>
    <w:uiPriority w:val="99"/>
    <w:semiHidden/>
    <w:unhideWhenUsed/>
    <w:rPr>
      <w:sz w:val="18"/>
      <w:szCs w:val="18"/>
    </w:rPr>
  </w:style>
  <w:style w:type="paragraph" w:styleId="Sprechblasentext">
    <w:name w:val="Balloon Text"/>
    <w:basedOn w:val="Standard"/>
    <w:link w:val="SprechblasentextZchn"/>
    <w:uiPriority w:val="99"/>
    <w:semiHidden/>
    <w:unhideWhenUsed/>
    <w:rsid w:val="00AF6C28"/>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F6C28"/>
    <w:rPr>
      <w:rFonts w:ascii="Lucida Grande" w:hAnsi="Lucida Grande" w:cs="Lucida Grande"/>
      <w:sz w:val="18"/>
      <w:szCs w:val="18"/>
    </w:rPr>
  </w:style>
  <w:style w:type="character" w:customStyle="1" w:styleId="berschrift1Zchn">
    <w:name w:val="Überschrift 1 Zchn"/>
    <w:basedOn w:val="Absatz-Standardschriftart"/>
    <w:link w:val="berschrift1"/>
    <w:uiPriority w:val="9"/>
    <w:rsid w:val="00AF6C28"/>
    <w:rPr>
      <w:rFonts w:ascii="Times New Roman" w:eastAsiaTheme="majorEastAsia" w:hAnsi="Times New Roman" w:cstheme="majorBidi"/>
      <w:bCs/>
      <w:iCs/>
      <w:sz w:val="28"/>
      <w:szCs w:val="28"/>
      <w:lang w:val="en-US"/>
    </w:rPr>
  </w:style>
  <w:style w:type="character" w:customStyle="1" w:styleId="berschrift2Zchn">
    <w:name w:val="Überschrift 2 Zchn"/>
    <w:basedOn w:val="Absatz-Standardschriftart"/>
    <w:link w:val="berschrift2"/>
    <w:uiPriority w:val="9"/>
    <w:rsid w:val="00AF6C28"/>
    <w:rPr>
      <w:rFonts w:ascii="Times New Roman" w:eastAsiaTheme="majorEastAsia" w:hAnsi="Times New Roman" w:cstheme="majorBidi"/>
      <w:bCs/>
      <w:i/>
      <w:iCs/>
      <w:sz w:val="26"/>
      <w:szCs w:val="26"/>
      <w:lang w:val="en-US"/>
    </w:rPr>
  </w:style>
  <w:style w:type="character" w:customStyle="1" w:styleId="berschrift3Zchn">
    <w:name w:val="Überschrift 3 Zchn"/>
    <w:basedOn w:val="Absatz-Standardschriftart"/>
    <w:link w:val="berschrift3"/>
    <w:uiPriority w:val="9"/>
    <w:rsid w:val="00AF6C28"/>
    <w:rPr>
      <w:rFonts w:ascii="Times New Roman" w:eastAsiaTheme="majorEastAsia" w:hAnsi="Times New Roman" w:cstheme="majorBidi"/>
      <w:bCs/>
      <w:i/>
      <w:iCs/>
      <w:sz w:val="24"/>
      <w:szCs w:val="24"/>
      <w:lang w:val="en-US"/>
    </w:rPr>
  </w:style>
  <w:style w:type="character" w:customStyle="1" w:styleId="berschrift4Zchn">
    <w:name w:val="Überschrift 4 Zchn"/>
    <w:basedOn w:val="Absatz-Standardschriftart"/>
    <w:link w:val="berschrift4"/>
    <w:uiPriority w:val="9"/>
    <w:rsid w:val="00AF6C28"/>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rsid w:val="00AF6C28"/>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rsid w:val="00AF6C28"/>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AF6C28"/>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semiHidden/>
    <w:rsid w:val="00AF6C28"/>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semiHidden/>
    <w:rsid w:val="00AF6C28"/>
    <w:rPr>
      <w:rFonts w:asciiTheme="majorHAnsi" w:eastAsiaTheme="majorEastAsia" w:hAnsiTheme="majorHAnsi" w:cstheme="majorBidi"/>
      <w:i/>
      <w:iCs/>
      <w:sz w:val="18"/>
      <w:szCs w:val="18"/>
    </w:rPr>
  </w:style>
  <w:style w:type="paragraph" w:styleId="Beschriftung">
    <w:name w:val="caption"/>
    <w:basedOn w:val="Standard"/>
    <w:next w:val="Standard"/>
    <w:uiPriority w:val="35"/>
    <w:semiHidden/>
    <w:unhideWhenUsed/>
    <w:qFormat/>
    <w:rsid w:val="00AF6C28"/>
    <w:rPr>
      <w:b/>
      <w:bCs/>
      <w:sz w:val="18"/>
      <w:szCs w:val="18"/>
    </w:rPr>
  </w:style>
  <w:style w:type="character" w:customStyle="1" w:styleId="TitelZchn">
    <w:name w:val="Titel Zchn"/>
    <w:basedOn w:val="Absatz-Standardschriftart"/>
    <w:link w:val="Titel"/>
    <w:uiPriority w:val="10"/>
    <w:rsid w:val="00AF6C28"/>
    <w:rPr>
      <w:rFonts w:ascii="Times New Roman" w:eastAsiaTheme="majorEastAsia" w:hAnsi="Times New Roman" w:cstheme="majorBidi"/>
      <w:bCs/>
      <w:iCs/>
      <w:spacing w:val="10"/>
      <w:sz w:val="28"/>
      <w:szCs w:val="28"/>
      <w:lang w:val="en-US"/>
    </w:rPr>
  </w:style>
  <w:style w:type="character" w:styleId="Fett">
    <w:name w:val="Strong"/>
    <w:uiPriority w:val="22"/>
    <w:qFormat/>
    <w:rsid w:val="00AF6C28"/>
    <w:rPr>
      <w:b/>
      <w:bCs/>
    </w:rPr>
  </w:style>
  <w:style w:type="character" w:styleId="Hervorhebung">
    <w:name w:val="Emphasis"/>
    <w:uiPriority w:val="20"/>
    <w:qFormat/>
    <w:rsid w:val="00AF6C28"/>
    <w:rPr>
      <w:b/>
      <w:bCs/>
      <w:i/>
      <w:iCs/>
      <w:spacing w:val="10"/>
      <w:bdr w:val="none" w:sz="0" w:space="0" w:color="auto"/>
      <w:shd w:val="clear" w:color="auto" w:fill="auto"/>
    </w:rPr>
  </w:style>
  <w:style w:type="paragraph" w:styleId="Listenabsatz">
    <w:name w:val="List Paragraph"/>
    <w:basedOn w:val="Standard"/>
    <w:uiPriority w:val="34"/>
    <w:qFormat/>
    <w:rsid w:val="00AF6C28"/>
    <w:pPr>
      <w:ind w:left="720"/>
      <w:contextualSpacing/>
    </w:pPr>
  </w:style>
  <w:style w:type="paragraph" w:styleId="Zitat">
    <w:name w:val="Quote"/>
    <w:basedOn w:val="Standard"/>
    <w:next w:val="Standard"/>
    <w:link w:val="ZitatZchn"/>
    <w:uiPriority w:val="29"/>
    <w:qFormat/>
    <w:rsid w:val="00AF6C28"/>
    <w:pPr>
      <w:ind w:left="1304"/>
    </w:pPr>
    <w:rPr>
      <w:rFonts w:ascii="Arial" w:hAnsi="Arial"/>
      <w:i/>
      <w:lang w:val="sv-SE"/>
    </w:rPr>
  </w:style>
  <w:style w:type="character" w:customStyle="1" w:styleId="ZitatZchn">
    <w:name w:val="Zitat Zchn"/>
    <w:basedOn w:val="Absatz-Standardschriftart"/>
    <w:link w:val="Zitat"/>
    <w:uiPriority w:val="29"/>
    <w:rsid w:val="00AF6C28"/>
    <w:rPr>
      <w:rFonts w:ascii="Arial" w:hAnsi="Arial"/>
      <w:i/>
      <w:sz w:val="24"/>
    </w:rPr>
  </w:style>
  <w:style w:type="paragraph" w:styleId="Inhaltsverzeichnisberschrift">
    <w:name w:val="TOC Heading"/>
    <w:basedOn w:val="berschrift1"/>
    <w:next w:val="Standard"/>
    <w:uiPriority w:val="39"/>
    <w:semiHidden/>
    <w:unhideWhenUsed/>
    <w:qFormat/>
    <w:rsid w:val="00AF6C28"/>
    <w:pPr>
      <w:outlineLvl w:val="9"/>
    </w:pPr>
    <w:rPr>
      <w:lang w:bidi="en-US"/>
    </w:rPr>
  </w:style>
  <w:style w:type="paragraph" w:styleId="Kommentarthema">
    <w:name w:val="annotation subject"/>
    <w:basedOn w:val="Kommentartext"/>
    <w:next w:val="Kommentartext"/>
    <w:link w:val="KommentarthemaZchn"/>
    <w:uiPriority w:val="99"/>
    <w:semiHidden/>
    <w:unhideWhenUsed/>
    <w:rsid w:val="00124870"/>
    <w:rPr>
      <w:b/>
      <w:bCs/>
      <w:sz w:val="20"/>
      <w:szCs w:val="20"/>
    </w:rPr>
  </w:style>
  <w:style w:type="character" w:customStyle="1" w:styleId="KommentarthemaZchn">
    <w:name w:val="Kommentarthema Zchn"/>
    <w:basedOn w:val="KommentartextZchn"/>
    <w:link w:val="Kommentarthema"/>
    <w:uiPriority w:val="99"/>
    <w:semiHidden/>
    <w:rsid w:val="00124870"/>
    <w:rPr>
      <w:rFonts w:ascii="Times New Roman" w:hAnsi="Times New Roman"/>
      <w:b/>
      <w:bCs/>
      <w:sz w:val="20"/>
      <w:szCs w:val="20"/>
      <w:lang w:val="en-US"/>
    </w:rPr>
  </w:style>
  <w:style w:type="table" w:styleId="Tabellenraster">
    <w:name w:val="Table Grid"/>
    <w:basedOn w:val="NormaleTabelle"/>
    <w:uiPriority w:val="59"/>
    <w:rsid w:val="00511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
    <w:name w:val="Tabell"/>
    <w:basedOn w:val="Normal1"/>
    <w:qFormat/>
    <w:rsid w:val="004D6BA7"/>
    <w:pPr>
      <w:spacing w:after="0" w:line="240" w:lineRule="auto"/>
      <w:ind w:firstLine="0"/>
    </w:pPr>
    <w:rPr>
      <w:rFonts w:ascii="Times New Roman" w:hAnsi="Times New Roman" w:cs="Times New Roman"/>
      <w:sz w:val="18"/>
      <w:szCs w:val="18"/>
      <w:lang w:val="en-US"/>
    </w:rPr>
  </w:style>
  <w:style w:type="paragraph" w:styleId="KeinLeerraum">
    <w:name w:val="No Spacing"/>
    <w:uiPriority w:val="1"/>
    <w:qFormat/>
    <w:rsid w:val="00DB2F05"/>
    <w:pPr>
      <w:spacing w:after="0" w:line="240" w:lineRule="auto"/>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403933">
      <w:bodyDiv w:val="1"/>
      <w:marLeft w:val="0"/>
      <w:marRight w:val="0"/>
      <w:marTop w:val="0"/>
      <w:marBottom w:val="0"/>
      <w:divBdr>
        <w:top w:val="none" w:sz="0" w:space="0" w:color="auto"/>
        <w:left w:val="none" w:sz="0" w:space="0" w:color="auto"/>
        <w:bottom w:val="none" w:sz="0" w:space="0" w:color="auto"/>
        <w:right w:val="none" w:sz="0" w:space="0" w:color="auto"/>
      </w:divBdr>
    </w:div>
    <w:div w:id="17062541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mailto:fabian.lenhard@ki.se"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90131-68EF-5248-B6E8-3D1BF0FC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15904</Words>
  <Characters>100197</Characters>
  <Application>Microsoft Macintosh Word</Application>
  <DocSecurity>0</DocSecurity>
  <Lines>834</Lines>
  <Paragraphs>231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Sauer</cp:lastModifiedBy>
  <cp:revision>5</cp:revision>
  <dcterms:created xsi:type="dcterms:W3CDTF">2016-11-24T14:55:00Z</dcterms:created>
  <dcterms:modified xsi:type="dcterms:W3CDTF">2016-11-25T13:50:00Z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4c7b3546-e833-3400-8bf6-d0eb940cff7d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http://www.zotero.org/styles/american-medical-association-no-et-al</vt:lpwstr>
  </property>
  <property fmtid="{D5CDD505-2E9C-101B-9397-08002B2CF9AE}" pid="8" name="Mendeley Recent Style Name 1_1">
    <vt:lpwstr>American Medical Association (no "et al.")</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http://www.zotero.org/styles/bmj-open</vt:lpwstr>
  </property>
  <property fmtid="{D5CDD505-2E9C-101B-9397-08002B2CF9AE}" pid="14" name="Mendeley Recent Style Name 4_1">
    <vt:lpwstr>BMJ Open</vt:lpwstr>
  </property>
  <property fmtid="{D5CDD505-2E9C-101B-9397-08002B2CF9AE}" pid="15" name="Mendeley Recent Style Id 5_1">
    <vt:lpwstr>http://www.zotero.org/styles/elsevier-vancouver</vt:lpwstr>
  </property>
  <property fmtid="{D5CDD505-2E9C-101B-9397-08002B2CF9AE}" pid="16" name="Mendeley Recent Style Name 5_1">
    <vt:lpwstr>Elsevier Vancouver</vt:lpwstr>
  </property>
  <property fmtid="{D5CDD505-2E9C-101B-9397-08002B2CF9AE}" pid="17" name="Mendeley Recent Style Id 6_1">
    <vt:lpwstr>http://www.zotero.org/styles/jama</vt:lpwstr>
  </property>
  <property fmtid="{D5CDD505-2E9C-101B-9397-08002B2CF9AE}" pid="18" name="Mendeley Recent Style Name 6_1">
    <vt:lpwstr>JAMA (The Journal of the American Medical Association)</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